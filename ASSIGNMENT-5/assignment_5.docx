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62EC8B90"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w:t>
      </w:r>
      <w:ins w:id="0" w:author="Hrugved Vedd" w:date="2024-04-08T08:38:00Z">
        <w:r w:rsidR="00694140">
          <w:rPr>
            <w:rFonts w:ascii="Times New Roman" w:eastAsia="Times New Roman" w:hAnsi="Times New Roman" w:cs="Times New Roman"/>
            <w:b/>
            <w:sz w:val="32"/>
            <w:szCs w:val="32"/>
          </w:rPr>
          <w:t>-5</w:t>
        </w:r>
      </w:ins>
      <w:r w:rsidRPr="006A696A">
        <w:rPr>
          <w:rFonts w:ascii="Times New Roman" w:eastAsia="Times New Roman" w:hAnsi="Times New Roman" w:cs="Times New Roman"/>
          <w:b/>
          <w:sz w:val="32"/>
          <w:szCs w:val="32"/>
        </w:rPr>
        <w:t xml:space="preserve"> </w:t>
      </w:r>
    </w:p>
    <w:p w14:paraId="6AE477D7" w14:textId="59D66FEF" w:rsidR="00694140" w:rsidRPr="006A696A" w:rsidRDefault="00C61425" w:rsidP="00694140">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3EC47A2E" w:rsidR="00C61425" w:rsidRDefault="00F57C5C" w:rsidP="00C61425">
      <w:pPr>
        <w:tabs>
          <w:tab w:val="left" w:pos="2595"/>
        </w:tabs>
        <w:jc w:val="center"/>
        <w:rPr>
          <w:rFonts w:ascii="Times New Roman" w:eastAsia="Times New Roman" w:hAnsi="Times New Roman" w:cs="Times New Roman"/>
          <w:b/>
          <w:sz w:val="24"/>
          <w:szCs w:val="24"/>
        </w:rPr>
      </w:pPr>
      <w:ins w:id="1" w:author="Chandrakant Bhoirkar" w:date="2024-04-08T08:38:00Z">
        <w:r>
          <w:rPr>
            <w:rFonts w:ascii="Times New Roman" w:eastAsia="Times New Roman" w:hAnsi="Times New Roman" w:cs="Times New Roman"/>
            <w:b/>
            <w:sz w:val="24"/>
            <w:szCs w:val="24"/>
          </w:rPr>
          <w:t>VEDANT MUKHEKAR</w:t>
        </w:r>
      </w:ins>
      <w:del w:id="2" w:author="Chandrakant Bhoirkar" w:date="2024-04-08T08:38:00Z">
        <w:r w:rsidR="001E246F">
          <w:rPr>
            <w:rFonts w:ascii="Times New Roman" w:eastAsia="Times New Roman" w:hAnsi="Times New Roman" w:cs="Times New Roman"/>
            <w:b/>
            <w:sz w:val="24"/>
            <w:szCs w:val="24"/>
          </w:rPr>
          <w:delText>Prafull Bhoirkar [22210189</w:delText>
        </w:r>
        <w:r w:rsidR="00C61425" w:rsidRPr="00D04FFB">
          <w:rPr>
            <w:rFonts w:ascii="Times New Roman" w:eastAsia="Times New Roman" w:hAnsi="Times New Roman" w:cs="Times New Roman"/>
            <w:b/>
            <w:sz w:val="24"/>
            <w:szCs w:val="24"/>
          </w:rPr>
          <w:delText>]</w:delText>
        </w:r>
      </w:del>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21E991C9"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 xml:space="preserve">Division: A </w:t>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t>Batch: A</w:t>
      </w:r>
      <w:r w:rsidR="008B520F">
        <w:rPr>
          <w:rFonts w:ascii="Times New Roman" w:eastAsia="Times New Roman" w:hAnsi="Times New Roman" w:cs="Times New Roman"/>
          <w:b/>
          <w:sz w:val="24"/>
          <w:szCs w:val="24"/>
        </w:rPr>
        <w:t>2</w:t>
      </w:r>
      <w:bookmarkStart w:id="3" w:name="_GoBack"/>
      <w:bookmarkEnd w:id="3"/>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Dr.ANURADHA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1.PROBLEM STATEMENT:</w:t>
      </w:r>
    </w:p>
    <w:p w14:paraId="246DDE47" w14:textId="66927F84"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Visualize the data using R/Python by plotting the graphs for assignment no. 1 and 2. Consider</w:t>
      </w:r>
      <w:r>
        <w:rPr>
          <w:rFonts w:ascii="Times New Roman" w:hAnsi="Times New Roman" w:cs="Times New Roman"/>
          <w:sz w:val="32"/>
          <w:szCs w:val="32"/>
        </w:rPr>
        <w:t xml:space="preserve"> </w:t>
      </w:r>
      <w:r w:rsidRPr="001E246F">
        <w:rPr>
          <w:rFonts w:ascii="Times New Roman" w:hAnsi="Times New Roman" w:cs="Times New Roman"/>
          <w:sz w:val="32"/>
          <w:szCs w:val="32"/>
        </w:rPr>
        <w:t>suitable data set.</w:t>
      </w:r>
    </w:p>
    <w:p w14:paraId="25F52150" w14:textId="77777777"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a) Use Scatter plot, bar plot, Box plot and Histogram</w:t>
      </w:r>
    </w:p>
    <w:p w14:paraId="480BB388" w14:textId="77777777" w:rsidR="001E246F" w:rsidRP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OR</w:t>
      </w:r>
    </w:p>
    <w:p w14:paraId="1D32CFE2" w14:textId="77777777" w:rsidR="001E246F" w:rsidRDefault="001E246F" w:rsidP="001E246F">
      <w:pPr>
        <w:jc w:val="both"/>
        <w:rPr>
          <w:rFonts w:ascii="Times New Roman" w:hAnsi="Times New Roman" w:cs="Times New Roman"/>
          <w:sz w:val="32"/>
          <w:szCs w:val="32"/>
        </w:rPr>
      </w:pPr>
      <w:r w:rsidRPr="001E246F">
        <w:rPr>
          <w:rFonts w:ascii="Times New Roman" w:hAnsi="Times New Roman" w:cs="Times New Roman"/>
          <w:sz w:val="32"/>
          <w:szCs w:val="32"/>
        </w:rPr>
        <w:t>b) Perform the data visualization operations using Tableau for the given dataset.</w:t>
      </w:r>
    </w:p>
    <w:p w14:paraId="49252714" w14:textId="7BAC6FC9" w:rsidR="001E246F" w:rsidRPr="001E246F" w:rsidRDefault="006A696A" w:rsidP="001E246F">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2. LIBRARY USED:</w:t>
      </w:r>
    </w:p>
    <w:p w14:paraId="214979B8" w14:textId="49EA6F8C" w:rsidR="001E246F"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numpy: For mathematical operation</w:t>
      </w:r>
    </w:p>
    <w:p w14:paraId="6EED610B" w14:textId="380B42B2"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pandas: For data manipulation and analysis</w:t>
      </w:r>
    </w:p>
    <w:p w14:paraId="051F831D" w14:textId="77777777" w:rsidR="001E246F"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matplotlib: For plotting graph</w:t>
      </w:r>
    </w:p>
    <w:p w14:paraId="24F5AB41" w14:textId="570844BB" w:rsidR="001E246F" w:rsidRPr="00B660B6" w:rsidRDefault="001E246F" w:rsidP="00B660B6">
      <w:pPr>
        <w:pStyle w:val="ListParagraph"/>
        <w:numPr>
          <w:ilvl w:val="0"/>
          <w:numId w:val="1"/>
        </w:numPr>
        <w:jc w:val="both"/>
        <w:rPr>
          <w:rFonts w:ascii="Times New Roman" w:hAnsi="Times New Roman" w:cs="Times New Roman"/>
          <w:color w:val="0D0D0D"/>
          <w:sz w:val="32"/>
          <w:szCs w:val="32"/>
          <w:shd w:val="clear" w:color="auto" w:fill="FFFFFF"/>
        </w:rPr>
      </w:pPr>
      <w:r>
        <w:rPr>
          <w:rFonts w:ascii="Times New Roman" w:hAnsi="Times New Roman" w:cs="Times New Roman"/>
          <w:color w:val="0D0D0D"/>
          <w:sz w:val="32"/>
          <w:szCs w:val="32"/>
          <w:shd w:val="clear" w:color="auto" w:fill="FFFFFF"/>
        </w:rPr>
        <w:t>seaborn: For plotting graph</w:t>
      </w:r>
    </w:p>
    <w:p w14:paraId="643AA6B5" w14:textId="77777777" w:rsidR="008233FB" w:rsidRPr="00B660B6" w:rsidRDefault="008233FB" w:rsidP="00B660B6">
      <w:pPr>
        <w:pStyle w:val="ListParagraph"/>
        <w:jc w:val="both"/>
        <w:rPr>
          <w:rFonts w:ascii="Times New Roman" w:hAnsi="Times New Roman" w:cs="Times New Roman"/>
          <w:color w:val="0D0D0D"/>
          <w:sz w:val="32"/>
          <w:szCs w:val="32"/>
          <w:shd w:val="clear" w:color="auto" w:fill="FFFFFF"/>
        </w:rPr>
      </w:pPr>
    </w:p>
    <w:p w14:paraId="64B341BC" w14:textId="77777777" w:rsidR="00B660B6" w:rsidRDefault="00B660B6" w:rsidP="00B660B6">
      <w:pPr>
        <w:jc w:val="both"/>
        <w:rPr>
          <w:rFonts w:ascii="Times New Roman" w:eastAsia="Times New Roman" w:hAnsi="Times New Roman" w:cs="Times New Roman"/>
          <w:b/>
          <w:smallCaps/>
          <w:sz w:val="32"/>
          <w:szCs w:val="32"/>
        </w:rPr>
      </w:pPr>
    </w:p>
    <w:p w14:paraId="0B80DA7B" w14:textId="6DB21A99"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3. THEORY:</w:t>
      </w:r>
    </w:p>
    <w:p w14:paraId="5F119B6F" w14:textId="77777777" w:rsidR="001E246F" w:rsidRPr="001E246F"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32"/>
          <w:szCs w:val="32"/>
          <w:lang w:val="en-IN" w:eastAsia="en-IN" w:bidi="mr-IN"/>
        </w:rPr>
      </w:pPr>
      <w:r w:rsidRPr="001E246F">
        <w:rPr>
          <w:rFonts w:ascii="Times New Roman" w:eastAsia="Times New Roman" w:hAnsi="Times New Roman" w:cs="Times New Roman"/>
          <w:color w:val="1F1F1F"/>
          <w:sz w:val="32"/>
          <w:szCs w:val="32"/>
          <w:lang w:val="en-IN" w:eastAsia="en-IN" w:bidi="mr-IN"/>
        </w:rPr>
        <w:t>Data visualization is the art of representing data in a graphical format to reveal patterns, trends, and relationships that might be difficult to see in raw numbers. It plays a crucial role in data analysis by helping us understand complex information quickly and effectively.</w:t>
      </w:r>
    </w:p>
    <w:p w14:paraId="4184E2EA" w14:textId="77777777" w:rsidR="001E246F" w:rsidRDefault="001E246F" w:rsidP="001E246F">
      <w:pPr>
        <w:shd w:val="clear" w:color="auto" w:fill="FFFFFF"/>
        <w:spacing w:before="100" w:beforeAutospacing="1" w:after="100" w:afterAutospacing="1" w:line="240" w:lineRule="auto"/>
        <w:rPr>
          <w:rFonts w:ascii="Times New Roman" w:eastAsia="Times New Roman" w:hAnsi="Times New Roman" w:cs="Times New Roman"/>
          <w:color w:val="1F1F1F"/>
          <w:sz w:val="32"/>
          <w:szCs w:val="32"/>
          <w:lang w:val="en-IN" w:eastAsia="en-IN" w:bidi="mr-IN"/>
        </w:rPr>
      </w:pPr>
      <w:r w:rsidRPr="001E246F">
        <w:rPr>
          <w:rFonts w:ascii="Times New Roman" w:eastAsia="Times New Roman" w:hAnsi="Times New Roman" w:cs="Times New Roman"/>
          <w:color w:val="1F1F1F"/>
          <w:sz w:val="32"/>
          <w:szCs w:val="32"/>
          <w:lang w:val="en-IN" w:eastAsia="en-IN" w:bidi="mr-IN"/>
        </w:rPr>
        <w:t>This lab explores data visualization techniques using two popular programming languages, R and Python, or a dedicated data visualization software, Tableau. We will focus on creating various plots to visualize data from a chosen dataset.</w:t>
      </w:r>
    </w:p>
    <w:p w14:paraId="71ABBC3A" w14:textId="40EA1722" w:rsidR="001E246F" w:rsidRPr="00B3626A" w:rsidRDefault="001E246F" w:rsidP="00B3626A">
      <w:pPr>
        <w:pStyle w:val="ListParagraph"/>
        <w:numPr>
          <w:ilvl w:val="0"/>
          <w:numId w:val="3"/>
        </w:numPr>
        <w:shd w:val="clear" w:color="auto" w:fill="FFFFFF"/>
        <w:spacing w:before="100" w:beforeAutospacing="1" w:after="100" w:afterAutospacing="1" w:line="240" w:lineRule="auto"/>
        <w:rPr>
          <w:rFonts w:ascii="Times New Roman" w:hAnsi="Times New Roman" w:cs="Times New Roman"/>
          <w:color w:val="0D0D0D"/>
          <w:sz w:val="32"/>
          <w:szCs w:val="32"/>
          <w:shd w:val="clear" w:color="auto" w:fill="FFFFFF"/>
        </w:rPr>
      </w:pPr>
      <w:r w:rsidRPr="00B3626A">
        <w:rPr>
          <w:rFonts w:ascii="Times New Roman" w:hAnsi="Times New Roman" w:cs="Times New Roman"/>
          <w:b/>
          <w:bCs/>
          <w:color w:val="0D0D0D"/>
          <w:sz w:val="32"/>
          <w:szCs w:val="32"/>
          <w:shd w:val="clear" w:color="auto" w:fill="FFFFFF"/>
        </w:rPr>
        <w:t xml:space="preserve">Data Preparation: </w:t>
      </w:r>
      <w:r w:rsidRPr="00B3626A">
        <w:rPr>
          <w:rFonts w:ascii="Times New Roman" w:hAnsi="Times New Roman" w:cs="Times New Roman"/>
          <w:color w:val="0D0D0D"/>
          <w:sz w:val="32"/>
          <w:szCs w:val="32"/>
          <w:shd w:val="clear" w:color="auto" w:fill="FFFFFF"/>
        </w:rPr>
        <w:t>Importing data</w:t>
      </w:r>
      <w:r w:rsidR="00B3626A">
        <w:rPr>
          <w:rFonts w:ascii="Times New Roman" w:hAnsi="Times New Roman" w:cs="Times New Roman"/>
          <w:color w:val="0D0D0D"/>
          <w:sz w:val="32"/>
          <w:szCs w:val="32"/>
          <w:shd w:val="clear" w:color="auto" w:fill="FFFFFF"/>
        </w:rPr>
        <w:t xml:space="preserve"> from CSV or Excel files into </w:t>
      </w:r>
      <w:r w:rsidRPr="00B3626A">
        <w:rPr>
          <w:rFonts w:ascii="Times New Roman" w:hAnsi="Times New Roman" w:cs="Times New Roman"/>
          <w:color w:val="0D0D0D"/>
          <w:sz w:val="32"/>
          <w:szCs w:val="32"/>
          <w:shd w:val="clear" w:color="auto" w:fill="FFFFFF"/>
        </w:rPr>
        <w:t>Python is facilitated by libraries like pandas (Python) streamlining the process of data acquisition and manipulation. Tableau offers direct connectivity to databases, allowing for seamless integration of data sources. Efficient data preparation lays the foundation for meaningful analysis.</w:t>
      </w:r>
    </w:p>
    <w:p w14:paraId="4BE457BB" w14:textId="6A84237D" w:rsidR="00B3626A"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32"/>
          <w:szCs w:val="32"/>
        </w:rPr>
      </w:pPr>
      <w:r w:rsidRPr="00B3626A">
        <w:rPr>
          <w:rFonts w:ascii="Times New Roman" w:hAnsi="Times New Roman" w:cs="Times New Roman"/>
          <w:b/>
          <w:bCs/>
          <w:color w:val="0D0D0D"/>
          <w:sz w:val="32"/>
          <w:szCs w:val="32"/>
          <w:shd w:val="clear" w:color="auto" w:fill="FFFFFF"/>
        </w:rPr>
        <w:t>Visualization Creation:</w:t>
      </w:r>
      <w:r w:rsidRPr="00B3626A">
        <w:rPr>
          <w:rFonts w:ascii="Times New Roman" w:hAnsi="Times New Roman" w:cs="Times New Roman"/>
          <w:color w:val="0D0D0D"/>
          <w:sz w:val="32"/>
          <w:szCs w:val="32"/>
          <w:shd w:val="clear" w:color="auto" w:fill="FFFFFF"/>
        </w:rPr>
        <w:t xml:space="preserve"> In Python, leveraging libraries like Matplotlib or Seaborn facilitates the creation of visually appealing plots with customizable attributes such as colors, labels, and annotations. </w:t>
      </w:r>
    </w:p>
    <w:p w14:paraId="6A526054" w14:textId="2296A5B6" w:rsidR="00B3626A" w:rsidRPr="00B3626A" w:rsidRDefault="00B3626A" w:rsidP="00B3626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32"/>
          <w:szCs w:val="32"/>
        </w:rPr>
      </w:pPr>
      <w:r>
        <w:rPr>
          <w:rFonts w:ascii="Times New Roman" w:hAnsi="Times New Roman" w:cs="Times New Roman"/>
          <w:b/>
          <w:bCs/>
          <w:color w:val="0D0D0D"/>
          <w:sz w:val="32"/>
          <w:szCs w:val="32"/>
          <w:shd w:val="clear" w:color="auto" w:fill="FFFFFF"/>
        </w:rPr>
        <w:t>Plots:</w:t>
      </w:r>
      <w:r>
        <w:rPr>
          <w:rFonts w:ascii="Times New Roman" w:eastAsia="Times New Roman" w:hAnsi="Times New Roman" w:cs="Times New Roman"/>
          <w:b/>
          <w:smallCaps/>
          <w:sz w:val="32"/>
          <w:szCs w:val="32"/>
        </w:rPr>
        <w:t xml:space="preserve"> </w:t>
      </w:r>
    </w:p>
    <w:p w14:paraId="6359D308"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Scatter plot:</w:t>
      </w:r>
      <w:r w:rsidRPr="00B3626A">
        <w:rPr>
          <w:rFonts w:ascii="Times New Roman" w:eastAsia="Times New Roman" w:hAnsi="Times New Roman" w:cs="Times New Roman"/>
          <w:color w:val="1F1F1F"/>
          <w:sz w:val="32"/>
          <w:szCs w:val="32"/>
          <w:lang w:val="en-IN" w:eastAsia="en-IN" w:bidi="mr-IN"/>
        </w:rPr>
        <w:t> Reveals relationships between two variables (e.g., weight vs. height).</w:t>
      </w:r>
    </w:p>
    <w:p w14:paraId="0801C9B4"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Bar plot:</w:t>
      </w:r>
      <w:r w:rsidRPr="00B3626A">
        <w:rPr>
          <w:rFonts w:ascii="Times New Roman" w:eastAsia="Times New Roman" w:hAnsi="Times New Roman" w:cs="Times New Roman"/>
          <w:color w:val="1F1F1F"/>
          <w:sz w:val="32"/>
          <w:szCs w:val="32"/>
          <w:lang w:val="en-IN" w:eastAsia="en-IN" w:bidi="mr-IN"/>
        </w:rPr>
        <w:t> Compares categories using bars (e.g., customer satisfaction by product).</w:t>
      </w:r>
    </w:p>
    <w:p w14:paraId="47A3B22A"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Box plot:</w:t>
      </w:r>
      <w:r w:rsidRPr="00B3626A">
        <w:rPr>
          <w:rFonts w:ascii="Times New Roman" w:eastAsia="Times New Roman" w:hAnsi="Times New Roman" w:cs="Times New Roman"/>
          <w:color w:val="1F1F1F"/>
          <w:sz w:val="32"/>
          <w:szCs w:val="32"/>
          <w:lang w:val="en-IN" w:eastAsia="en-IN" w:bidi="mr-IN"/>
        </w:rPr>
        <w:t> Displays distribution with quartiles (hinges) and potential outliers (whiskers), useful for identifying skewness.</w:t>
      </w:r>
    </w:p>
    <w:p w14:paraId="6DF6E2CD" w14:textId="77777777" w:rsidR="00B3626A" w:rsidRPr="00B3626A" w:rsidRDefault="00B3626A" w:rsidP="00B3626A">
      <w:pPr>
        <w:pStyle w:val="ListParagraph"/>
        <w:numPr>
          <w:ilvl w:val="0"/>
          <w:numId w:val="5"/>
        </w:numPr>
        <w:shd w:val="clear" w:color="auto" w:fill="FFFFFF"/>
        <w:spacing w:before="100" w:beforeAutospacing="1" w:line="240" w:lineRule="auto"/>
        <w:rPr>
          <w:rFonts w:ascii="Times New Roman" w:eastAsia="Times New Roman" w:hAnsi="Times New Roman" w:cs="Times New Roman"/>
          <w:color w:val="1F1F1F"/>
          <w:sz w:val="32"/>
          <w:szCs w:val="32"/>
          <w:lang w:val="en-IN" w:eastAsia="en-IN" w:bidi="mr-IN"/>
        </w:rPr>
      </w:pPr>
      <w:r w:rsidRPr="00B3626A">
        <w:rPr>
          <w:rFonts w:ascii="Times New Roman" w:eastAsia="Times New Roman" w:hAnsi="Times New Roman" w:cs="Times New Roman"/>
          <w:b/>
          <w:bCs/>
          <w:color w:val="1F1F1F"/>
          <w:sz w:val="32"/>
          <w:szCs w:val="32"/>
          <w:lang w:val="en-IN" w:eastAsia="en-IN" w:bidi="mr-IN"/>
        </w:rPr>
        <w:t>Histogram:</w:t>
      </w:r>
      <w:r w:rsidRPr="00B3626A">
        <w:rPr>
          <w:rFonts w:ascii="Times New Roman" w:eastAsia="Times New Roman" w:hAnsi="Times New Roman" w:cs="Times New Roman"/>
          <w:color w:val="1F1F1F"/>
          <w:sz w:val="32"/>
          <w:szCs w:val="32"/>
          <w:lang w:val="en-IN" w:eastAsia="en-IN" w:bidi="mr-IN"/>
        </w:rPr>
        <w:t> Illustrates the frequency distribution of a continuous variable (e.g., income distribution).</w:t>
      </w:r>
    </w:p>
    <w:p w14:paraId="60B9576D" w14:textId="77777777" w:rsidR="00B3626A" w:rsidRDefault="00B3626A"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32"/>
          <w:szCs w:val="32"/>
        </w:rPr>
      </w:pPr>
    </w:p>
    <w:p w14:paraId="3D17EC12" w14:textId="5F1C6E1E" w:rsidR="008233FB" w:rsidRPr="00B3626A" w:rsidRDefault="007C37E5" w:rsidP="00B3626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32"/>
          <w:szCs w:val="32"/>
        </w:rPr>
      </w:pPr>
      <w:r w:rsidRPr="00B3626A">
        <w:rPr>
          <w:rFonts w:ascii="Times New Roman" w:eastAsia="Times New Roman" w:hAnsi="Times New Roman" w:cs="Times New Roman"/>
          <w:b/>
          <w:smallCaps/>
          <w:sz w:val="32"/>
          <w:szCs w:val="32"/>
        </w:rPr>
        <w:t>4</w:t>
      </w:r>
      <w:r w:rsidR="008233FB" w:rsidRPr="00B3626A">
        <w:rPr>
          <w:rFonts w:ascii="Times New Roman" w:eastAsia="Times New Roman" w:hAnsi="Times New Roman" w:cs="Times New Roman"/>
          <w:b/>
          <w:smallCaps/>
          <w:sz w:val="32"/>
          <w:szCs w:val="32"/>
        </w:rPr>
        <w:t>. METHODS:</w:t>
      </w:r>
    </w:p>
    <w:p w14:paraId="115CE8C4" w14:textId="0FFCD18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70FF2EC3" w14:textId="2A06149D"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pd.read_csv()</w:t>
      </w:r>
      <w:r w:rsidRPr="00B660B6">
        <w:rPr>
          <w:rFonts w:ascii="Times New Roman" w:hAnsi="Times New Roman" w:cs="Times New Roman"/>
          <w:color w:val="0D0D0D"/>
          <w:sz w:val="32"/>
          <w:szCs w:val="32"/>
          <w:shd w:val="clear" w:color="auto" w:fill="FFFFFF"/>
        </w:rPr>
        <w:t xml:space="preserve"> for CSV files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pd.read_excel()</w:t>
      </w:r>
      <w:r w:rsidRPr="00B660B6">
        <w:rPr>
          <w:rFonts w:ascii="Times New Roman" w:hAnsi="Times New Roman" w:cs="Times New Roman"/>
          <w:color w:val="0D0D0D"/>
          <w:sz w:val="32"/>
          <w:szCs w:val="32"/>
          <w:shd w:val="clear" w:color="auto" w:fill="FFFFFF"/>
        </w:rPr>
        <w:t xml:space="preserve"> for Excel files to read data into pandas DataFrames efficiently.</w:t>
      </w:r>
    </w:p>
    <w:p w14:paraId="7EA3B50A" w14:textId="77777777" w:rsidR="00B3626A" w:rsidRDefault="00B3626A" w:rsidP="00B3626A">
      <w:pPr>
        <w:jc w:val="both"/>
        <w:rPr>
          <w:rFonts w:ascii="Times New Roman" w:hAnsi="Times New Roman" w:cs="Times New Roman"/>
          <w:color w:val="0D0D0D"/>
          <w:sz w:val="32"/>
          <w:szCs w:val="32"/>
          <w:shd w:val="clear" w:color="auto" w:fill="FFFFFF"/>
        </w:rPr>
      </w:pPr>
    </w:p>
    <w:p w14:paraId="52250C2D" w14:textId="77777777" w:rsidR="00B3626A" w:rsidRDefault="008233FB" w:rsidP="00B3626A">
      <w:pPr>
        <w:jc w:val="both"/>
        <w:rPr>
          <w:rFonts w:ascii="Times New Roman" w:hAnsi="Times New Roman" w:cs="Times New Roman"/>
          <w:color w:val="0D0D0D"/>
          <w:sz w:val="32"/>
          <w:szCs w:val="32"/>
          <w:shd w:val="clear" w:color="auto" w:fill="FFFFFF"/>
          <w:lang w:val="en-IN"/>
        </w:rPr>
      </w:pPr>
      <w:r w:rsidRPr="00B660B6">
        <w:rPr>
          <w:rFonts w:ascii="Times New Roman" w:hAnsi="Times New Roman" w:cs="Times New Roman"/>
          <w:color w:val="0D0D0D"/>
          <w:sz w:val="32"/>
          <w:szCs w:val="32"/>
          <w:shd w:val="clear" w:color="auto" w:fill="FFFFFF"/>
        </w:rPr>
        <w:t xml:space="preserve">b) </w:t>
      </w:r>
      <w:r w:rsidR="00B3626A" w:rsidRPr="00B3626A">
        <w:rPr>
          <w:rFonts w:ascii="Times New Roman" w:hAnsi="Times New Roman" w:cs="Times New Roman"/>
          <w:b/>
          <w:bCs/>
          <w:color w:val="0D0D0D"/>
          <w:sz w:val="32"/>
          <w:szCs w:val="32"/>
          <w:shd w:val="clear" w:color="auto" w:fill="FFFFFF"/>
          <w:lang w:val="en-IN"/>
        </w:rPr>
        <w:t>Scatter Plot:</w:t>
      </w:r>
    </w:p>
    <w:p w14:paraId="30B94EC1" w14:textId="77777777" w:rsidR="00AC788B" w:rsidRDefault="00B3626A" w:rsidP="00AC788B">
      <w:pPr>
        <w:jc w:val="both"/>
        <w:rPr>
          <w:rFonts w:ascii="Times New Roman" w:hAnsi="Times New Roman" w:cs="Times New Roman"/>
          <w:color w:val="0D0D0D"/>
          <w:sz w:val="32"/>
          <w:szCs w:val="32"/>
          <w:shd w:val="clear" w:color="auto" w:fill="FFFFFF"/>
          <w:lang w:val="en-IN"/>
        </w:rPr>
      </w:pPr>
      <w:r w:rsidRPr="00B3626A">
        <w:rPr>
          <w:rFonts w:ascii="Times New Roman" w:hAnsi="Times New Roman" w:cs="Times New Roman"/>
          <w:color w:val="0D0D0D"/>
          <w:sz w:val="32"/>
          <w:szCs w:val="32"/>
          <w:shd w:val="clear" w:color="auto" w:fill="FFFFFF"/>
          <w:lang w:val="en-IN"/>
        </w:rPr>
        <w:t>Select two numerical variables from the dataset that you want to explore the relationship between.</w:t>
      </w:r>
      <w:r>
        <w:rPr>
          <w:rFonts w:ascii="Times New Roman" w:hAnsi="Times New Roman" w:cs="Times New Roman"/>
          <w:color w:val="0D0D0D"/>
          <w:sz w:val="32"/>
          <w:szCs w:val="32"/>
          <w:shd w:val="clear" w:color="auto" w:fill="FFFFFF"/>
          <w:lang w:val="en-IN"/>
        </w:rPr>
        <w:t xml:space="preserve"> </w:t>
      </w:r>
      <w:r w:rsidRPr="00B3626A">
        <w:rPr>
          <w:rFonts w:ascii="Times New Roman" w:hAnsi="Times New Roman" w:cs="Times New Roman"/>
          <w:color w:val="0D0D0D"/>
          <w:sz w:val="32"/>
          <w:szCs w:val="32"/>
          <w:shd w:val="clear" w:color="auto" w:fill="FFFFFF"/>
          <w:lang w:val="en-IN"/>
        </w:rPr>
        <w:t xml:space="preserve">Use </w:t>
      </w:r>
      <w:r w:rsidRPr="00B3626A">
        <w:rPr>
          <w:rFonts w:ascii="Times New Roman" w:hAnsi="Times New Roman" w:cs="Times New Roman"/>
          <w:b/>
          <w:bCs/>
          <w:color w:val="0D0D0D"/>
          <w:sz w:val="32"/>
          <w:szCs w:val="32"/>
          <w:shd w:val="clear" w:color="auto" w:fill="FFFFFF"/>
          <w:lang w:val="en-IN"/>
        </w:rPr>
        <w:t>plot()</w:t>
      </w:r>
      <w:r w:rsidRPr="00B3626A">
        <w:rPr>
          <w:rFonts w:ascii="Times New Roman" w:hAnsi="Times New Roman" w:cs="Times New Roman"/>
          <w:color w:val="0D0D0D"/>
          <w:sz w:val="32"/>
          <w:szCs w:val="32"/>
          <w:shd w:val="clear" w:color="auto" w:fill="FFFFFF"/>
          <w:lang w:val="en-IN"/>
        </w:rPr>
        <w:t xml:space="preserve"> function in libraries like </w:t>
      </w:r>
      <w:r w:rsidRPr="00B3626A">
        <w:rPr>
          <w:rFonts w:ascii="Times New Roman" w:hAnsi="Times New Roman" w:cs="Times New Roman"/>
          <w:b/>
          <w:bCs/>
          <w:color w:val="0D0D0D"/>
          <w:sz w:val="32"/>
          <w:szCs w:val="32"/>
          <w:shd w:val="clear" w:color="auto" w:fill="FFFFFF"/>
          <w:lang w:val="en-IN"/>
        </w:rPr>
        <w:t>matplotlib</w:t>
      </w:r>
      <w:r w:rsidRPr="00B3626A">
        <w:rPr>
          <w:rFonts w:ascii="Times New Roman" w:hAnsi="Times New Roman" w:cs="Times New Roman"/>
          <w:color w:val="0D0D0D"/>
          <w:sz w:val="32"/>
          <w:szCs w:val="32"/>
          <w:shd w:val="clear" w:color="auto" w:fill="FFFFFF"/>
          <w:lang w:val="en-IN"/>
        </w:rPr>
        <w:t xml:space="preserve"> or </w:t>
      </w:r>
      <w:r w:rsidRPr="00B3626A">
        <w:rPr>
          <w:rFonts w:ascii="Times New Roman" w:hAnsi="Times New Roman" w:cs="Times New Roman"/>
          <w:b/>
          <w:bCs/>
          <w:color w:val="0D0D0D"/>
          <w:sz w:val="32"/>
          <w:szCs w:val="32"/>
          <w:shd w:val="clear" w:color="auto" w:fill="FFFFFF"/>
          <w:lang w:val="en-IN"/>
        </w:rPr>
        <w:t>seaborn</w:t>
      </w:r>
      <w:r w:rsidRPr="00B3626A">
        <w:rPr>
          <w:rFonts w:ascii="Times New Roman" w:hAnsi="Times New Roman" w:cs="Times New Roman"/>
          <w:color w:val="0D0D0D"/>
          <w:sz w:val="32"/>
          <w:szCs w:val="32"/>
          <w:shd w:val="clear" w:color="auto" w:fill="FFFFFF"/>
          <w:lang w:val="en-IN"/>
        </w:rPr>
        <w:t xml:space="preserve"> in Python to create scatter plots.</w:t>
      </w:r>
      <w:r>
        <w:rPr>
          <w:rFonts w:ascii="Times New Roman" w:hAnsi="Times New Roman" w:cs="Times New Roman"/>
          <w:color w:val="0D0D0D"/>
          <w:sz w:val="32"/>
          <w:szCs w:val="32"/>
          <w:shd w:val="clear" w:color="auto" w:fill="FFFFFF"/>
          <w:lang w:val="en-IN"/>
        </w:rPr>
        <w:t xml:space="preserve"> </w:t>
      </w:r>
      <w:r w:rsidRPr="00B3626A">
        <w:rPr>
          <w:rFonts w:ascii="Times New Roman" w:hAnsi="Times New Roman" w:cs="Times New Roman"/>
          <w:color w:val="0D0D0D"/>
          <w:sz w:val="32"/>
          <w:szCs w:val="32"/>
          <w:shd w:val="clear" w:color="auto" w:fill="FFFFFF"/>
          <w:lang w:val="en-IN"/>
        </w:rPr>
        <w:t>Customize the plot with labels, title, and colors.</w:t>
      </w:r>
    </w:p>
    <w:p w14:paraId="518C6E6E" w14:textId="77777777" w:rsidR="00AC788B" w:rsidRDefault="00AC788B" w:rsidP="00AC788B">
      <w:pPr>
        <w:jc w:val="both"/>
        <w:rPr>
          <w:rFonts w:ascii="Times New Roman" w:hAnsi="Times New Roman" w:cs="Times New Roman"/>
          <w:color w:val="0D0D0D"/>
          <w:sz w:val="32"/>
          <w:szCs w:val="32"/>
          <w:shd w:val="clear" w:color="auto" w:fill="FFFFFF"/>
          <w:lang w:val="en-IN"/>
        </w:rPr>
      </w:pPr>
    </w:p>
    <w:p w14:paraId="160F2777" w14:textId="2E73313F" w:rsidR="00AC788B" w:rsidRPr="00AC788B" w:rsidRDefault="00AC788B" w:rsidP="00AC788B">
      <w:pPr>
        <w:jc w:val="both"/>
        <w:rPr>
          <w:rFonts w:ascii="Times New Roman" w:hAnsi="Times New Roman" w:cs="Times New Roman"/>
          <w:b/>
          <w:bCs/>
          <w:color w:val="0D0D0D"/>
          <w:sz w:val="32"/>
          <w:szCs w:val="32"/>
          <w:shd w:val="clear" w:color="auto" w:fill="FFFFFF"/>
          <w:lang w:val="en-IN"/>
        </w:rPr>
      </w:pPr>
      <w:r w:rsidRPr="00AC788B">
        <w:rPr>
          <w:rFonts w:ascii="Times New Roman" w:hAnsi="Times New Roman" w:cs="Times New Roman"/>
          <w:b/>
          <w:bCs/>
          <w:color w:val="0D0D0D"/>
          <w:sz w:val="32"/>
          <w:szCs w:val="32"/>
          <w:shd w:val="clear" w:color="auto" w:fill="FFFFFF"/>
          <w:lang w:val="en-IN"/>
        </w:rPr>
        <w:t>c)</w:t>
      </w:r>
      <w:r>
        <w:rPr>
          <w:rFonts w:ascii="Times New Roman" w:hAnsi="Times New Roman" w:cs="Times New Roman"/>
          <w:b/>
          <w:bCs/>
          <w:color w:val="0D0D0D"/>
          <w:sz w:val="32"/>
          <w:szCs w:val="32"/>
          <w:shd w:val="clear" w:color="auto" w:fill="FFFFFF"/>
          <w:lang w:val="en-IN"/>
        </w:rPr>
        <w:t xml:space="preserve"> </w:t>
      </w:r>
      <w:r w:rsidR="00B3626A" w:rsidRPr="00AC788B">
        <w:rPr>
          <w:rFonts w:ascii="Times New Roman" w:hAnsi="Times New Roman" w:cs="Times New Roman"/>
          <w:b/>
          <w:bCs/>
          <w:color w:val="0D0D0D"/>
          <w:sz w:val="32"/>
          <w:szCs w:val="32"/>
          <w:shd w:val="clear" w:color="auto" w:fill="FFFFFF"/>
          <w:lang w:val="en-IN"/>
        </w:rPr>
        <w:t>Bar Plot:</w:t>
      </w:r>
    </w:p>
    <w:p w14:paraId="7B971C1D" w14:textId="2BEC62B4" w:rsidR="00B3626A" w:rsidRPr="00AC788B" w:rsidRDefault="00B3626A" w:rsidP="00AC788B">
      <w:pPr>
        <w:rPr>
          <w:rFonts w:ascii="Times New Roman" w:hAnsi="Times New Roman" w:cs="Times New Roman"/>
          <w:sz w:val="32"/>
          <w:szCs w:val="32"/>
          <w:shd w:val="clear" w:color="auto" w:fill="FFFFFF"/>
          <w:lang w:val="en-IN"/>
        </w:rPr>
      </w:pPr>
      <w:r w:rsidRPr="00AC788B">
        <w:rPr>
          <w:rFonts w:ascii="Times New Roman" w:hAnsi="Times New Roman" w:cs="Times New Roman"/>
          <w:sz w:val="32"/>
          <w:szCs w:val="32"/>
          <w:shd w:val="clear" w:color="auto" w:fill="FFFFFF"/>
          <w:lang w:val="en-IN"/>
        </w:rPr>
        <w:t>Choose a categorical variable and a numerical variable from the dataset.</w:t>
      </w:r>
      <w:r w:rsidR="00AC788B">
        <w:rPr>
          <w:rFonts w:ascii="Times New Roman" w:hAnsi="Times New Roman" w:cs="Times New Roman"/>
          <w:sz w:val="32"/>
          <w:szCs w:val="32"/>
          <w:shd w:val="clear" w:color="auto" w:fill="FFFFFF"/>
          <w:lang w:val="en-IN"/>
        </w:rPr>
        <w:t xml:space="preserve"> </w:t>
      </w:r>
      <w:r w:rsidRPr="00AC788B">
        <w:rPr>
          <w:rFonts w:ascii="Times New Roman" w:hAnsi="Times New Roman" w:cs="Times New Roman"/>
          <w:color w:val="0D0D0D"/>
          <w:sz w:val="32"/>
          <w:szCs w:val="32"/>
          <w:shd w:val="clear" w:color="auto" w:fill="FFFFFF"/>
          <w:lang w:val="en-IN"/>
        </w:rPr>
        <w:t xml:space="preserve">Use or </w:t>
      </w:r>
      <w:r w:rsidRPr="00AC788B">
        <w:rPr>
          <w:rFonts w:ascii="Times New Roman" w:hAnsi="Times New Roman" w:cs="Times New Roman"/>
          <w:b/>
          <w:bCs/>
          <w:color w:val="0D0D0D"/>
          <w:sz w:val="32"/>
          <w:szCs w:val="32"/>
          <w:shd w:val="clear" w:color="auto" w:fill="FFFFFF"/>
          <w:lang w:val="en-IN"/>
        </w:rPr>
        <w:t>plt.bar()</w:t>
      </w:r>
      <w:r w:rsidRPr="00AC788B">
        <w:rPr>
          <w:rFonts w:ascii="Times New Roman" w:hAnsi="Times New Roman" w:cs="Times New Roman"/>
          <w:color w:val="0D0D0D"/>
          <w:sz w:val="32"/>
          <w:szCs w:val="32"/>
          <w:shd w:val="clear" w:color="auto" w:fill="FFFFFF"/>
          <w:lang w:val="en-IN"/>
        </w:rPr>
        <w:t xml:space="preserve"> in Python to create bar plots.</w:t>
      </w:r>
      <w:r w:rsidR="00AC788B">
        <w:rPr>
          <w:rFonts w:ascii="Times New Roman" w:hAnsi="Times New Roman" w:cs="Times New Roman"/>
          <w:color w:val="0D0D0D"/>
          <w:sz w:val="32"/>
          <w:szCs w:val="32"/>
          <w:shd w:val="clear" w:color="auto" w:fill="FFFFFF"/>
          <w:lang w:val="en-IN"/>
        </w:rPr>
        <w:t xml:space="preserve"> </w:t>
      </w:r>
      <w:r w:rsidRPr="00AC788B">
        <w:rPr>
          <w:rFonts w:ascii="Times New Roman" w:hAnsi="Times New Roman" w:cs="Times New Roman"/>
          <w:color w:val="0D0D0D"/>
          <w:sz w:val="32"/>
          <w:szCs w:val="32"/>
          <w:shd w:val="clear" w:color="auto" w:fill="FFFFFF"/>
          <w:lang w:val="en-IN"/>
        </w:rPr>
        <w:t>Customize the plot with labels, title, and colors.</w:t>
      </w:r>
    </w:p>
    <w:p w14:paraId="07D29F18" w14:textId="77777777" w:rsidR="00AC788B" w:rsidRDefault="00AC788B" w:rsidP="00B660B6">
      <w:pPr>
        <w:jc w:val="both"/>
        <w:rPr>
          <w:rFonts w:ascii="Times New Roman" w:eastAsia="Times New Roman" w:hAnsi="Times New Roman" w:cs="Times New Roman"/>
          <w:color w:val="0D0D0D"/>
          <w:sz w:val="32"/>
          <w:szCs w:val="32"/>
          <w:lang w:val="en-IN" w:eastAsia="en-IN"/>
        </w:rPr>
      </w:pPr>
    </w:p>
    <w:p w14:paraId="6CAE260C" w14:textId="77777777" w:rsidR="00AC788B" w:rsidRDefault="00AC788B" w:rsidP="00AC788B">
      <w:pPr>
        <w:jc w:val="both"/>
        <w:rPr>
          <w:rFonts w:ascii="Times New Roman" w:hAnsi="Times New Roman" w:cs="Times New Roman"/>
          <w:color w:val="0D0D0D"/>
          <w:sz w:val="32"/>
          <w:szCs w:val="32"/>
        </w:rPr>
      </w:pPr>
      <w:r w:rsidRPr="00AC788B">
        <w:rPr>
          <w:rFonts w:ascii="Times New Roman" w:eastAsia="Times New Roman" w:hAnsi="Times New Roman" w:cs="Times New Roman"/>
          <w:color w:val="0D0D0D"/>
          <w:sz w:val="32"/>
          <w:szCs w:val="32"/>
          <w:lang w:val="en-IN" w:eastAsia="en-IN"/>
        </w:rPr>
        <w:t>d)</w:t>
      </w:r>
      <w:r>
        <w:rPr>
          <w:rFonts w:ascii="Times New Roman" w:eastAsia="Times New Roman" w:hAnsi="Times New Roman" w:cs="Times New Roman"/>
          <w:color w:val="0D0D0D"/>
          <w:sz w:val="32"/>
          <w:szCs w:val="32"/>
          <w:lang w:val="en-IN" w:eastAsia="en-IN"/>
        </w:rPr>
        <w:t xml:space="preserve"> </w:t>
      </w:r>
      <w:r w:rsidRPr="00AC788B">
        <w:rPr>
          <w:rFonts w:ascii="Times New Roman" w:hAnsi="Times New Roman" w:cs="Times New Roman"/>
          <w:b/>
          <w:bCs/>
          <w:color w:val="0D0D0D"/>
          <w:sz w:val="32"/>
          <w:szCs w:val="32"/>
        </w:rPr>
        <w:t>Box Plot:</w:t>
      </w:r>
    </w:p>
    <w:p w14:paraId="5D4E9BB8" w14:textId="2936EF85" w:rsidR="00AC788B" w:rsidRPr="00AC788B" w:rsidRDefault="00AC788B" w:rsidP="00AC788B">
      <w:pPr>
        <w:jc w:val="both"/>
        <w:rPr>
          <w:rFonts w:ascii="Times New Roman" w:hAnsi="Times New Roman" w:cs="Times New Roman"/>
          <w:color w:val="0D0D0D"/>
          <w:sz w:val="32"/>
          <w:szCs w:val="32"/>
        </w:rPr>
      </w:pPr>
      <w:r w:rsidRPr="00AC788B">
        <w:rPr>
          <w:rFonts w:ascii="Times New Roman" w:eastAsia="Times New Roman" w:hAnsi="Times New Roman" w:cs="Times New Roman"/>
          <w:color w:val="0D0D0D"/>
          <w:sz w:val="32"/>
          <w:szCs w:val="32"/>
          <w:lang w:val="en-IN" w:eastAsia="en-IN"/>
        </w:rPr>
        <w:t>Select a numerical variable from the dataset that you want to analyze the distribution of.</w:t>
      </w:r>
      <w:r>
        <w:rPr>
          <w:rFonts w:ascii="Times New Roman" w:hAnsi="Times New Roman" w:cs="Times New Roman"/>
          <w:color w:val="0D0D0D"/>
          <w:sz w:val="32"/>
          <w:szCs w:val="32"/>
        </w:rPr>
        <w:t xml:space="preserve"> </w:t>
      </w:r>
      <w:r w:rsidRPr="00AC788B">
        <w:rPr>
          <w:rFonts w:ascii="Times New Roman" w:eastAsia="Times New Roman" w:hAnsi="Times New Roman" w:cs="Times New Roman"/>
          <w:color w:val="0D0D0D"/>
          <w:sz w:val="32"/>
          <w:szCs w:val="32"/>
          <w:lang w:val="en-IN" w:eastAsia="en-IN"/>
        </w:rPr>
        <w:t xml:space="preserve">Use </w:t>
      </w:r>
      <w:r w:rsidRPr="00AC788B">
        <w:rPr>
          <w:rFonts w:ascii="Times New Roman" w:eastAsia="Times New Roman" w:hAnsi="Times New Roman" w:cs="Times New Roman"/>
          <w:b/>
          <w:bCs/>
          <w:color w:val="0D0D0D"/>
          <w:sz w:val="32"/>
          <w:szCs w:val="32"/>
          <w:lang w:val="en-IN" w:eastAsia="en-IN"/>
        </w:rPr>
        <w:t>boxplot()</w:t>
      </w:r>
      <w:r w:rsidRPr="00AC788B">
        <w:rPr>
          <w:rFonts w:ascii="Times New Roman" w:eastAsia="Times New Roman" w:hAnsi="Times New Roman" w:cs="Times New Roman"/>
          <w:color w:val="0D0D0D"/>
          <w:sz w:val="32"/>
          <w:szCs w:val="32"/>
          <w:lang w:val="en-IN" w:eastAsia="en-IN"/>
        </w:rPr>
        <w:t xml:space="preserve"> in R or </w:t>
      </w:r>
      <w:r w:rsidRPr="00AC788B">
        <w:rPr>
          <w:rFonts w:ascii="Times New Roman" w:eastAsia="Times New Roman" w:hAnsi="Times New Roman" w:cs="Times New Roman"/>
          <w:b/>
          <w:bCs/>
          <w:color w:val="0D0D0D"/>
          <w:sz w:val="32"/>
          <w:szCs w:val="32"/>
          <w:lang w:val="en-IN" w:eastAsia="en-IN"/>
        </w:rPr>
        <w:t>plt.boxplot()</w:t>
      </w:r>
      <w:r w:rsidRPr="00AC788B">
        <w:rPr>
          <w:rFonts w:ascii="Times New Roman" w:eastAsia="Times New Roman" w:hAnsi="Times New Roman" w:cs="Times New Roman"/>
          <w:color w:val="0D0D0D"/>
          <w:sz w:val="32"/>
          <w:szCs w:val="32"/>
          <w:lang w:val="en-IN" w:eastAsia="en-IN"/>
        </w:rPr>
        <w:t xml:space="preserve"> in Python to create box plots.</w:t>
      </w:r>
      <w:r>
        <w:rPr>
          <w:rFonts w:ascii="Times New Roman" w:hAnsi="Times New Roman" w:cs="Times New Roman"/>
          <w:color w:val="0D0D0D"/>
          <w:sz w:val="32"/>
          <w:szCs w:val="32"/>
        </w:rPr>
        <w:t xml:space="preserve"> </w:t>
      </w:r>
      <w:r w:rsidRPr="00AC788B">
        <w:rPr>
          <w:rFonts w:ascii="Times New Roman" w:eastAsia="Times New Roman" w:hAnsi="Times New Roman" w:cs="Times New Roman"/>
          <w:color w:val="0D0D0D"/>
          <w:sz w:val="32"/>
          <w:szCs w:val="32"/>
          <w:lang w:val="en-IN" w:eastAsia="en-IN"/>
        </w:rPr>
        <w:t>Customize the plot with labels, title, and colors.</w:t>
      </w:r>
    </w:p>
    <w:p w14:paraId="362E13EA" w14:textId="3C03E094" w:rsidR="00AC788B" w:rsidRPr="00AC788B" w:rsidRDefault="00AC788B" w:rsidP="00AC788B">
      <w:pPr>
        <w:jc w:val="both"/>
        <w:rPr>
          <w:rFonts w:ascii="Times New Roman" w:eastAsia="Times New Roman" w:hAnsi="Times New Roman" w:cs="Times New Roman"/>
          <w:color w:val="0D0D0D"/>
          <w:sz w:val="32"/>
          <w:szCs w:val="32"/>
          <w:lang w:val="en-IN" w:eastAsia="en-IN"/>
        </w:rPr>
      </w:pPr>
    </w:p>
    <w:p w14:paraId="20BEDAB1" w14:textId="77777777" w:rsidR="00AC788B" w:rsidRDefault="00AC788B" w:rsidP="00B660B6">
      <w:pPr>
        <w:jc w:val="both"/>
        <w:rPr>
          <w:rFonts w:ascii="Times New Roman" w:eastAsia="Times New Roman" w:hAnsi="Times New Roman" w:cs="Times New Roman"/>
          <w:color w:val="0D0D0D"/>
          <w:sz w:val="32"/>
          <w:szCs w:val="32"/>
          <w:lang w:val="en-IN" w:eastAsia="en-IN"/>
        </w:rPr>
      </w:pPr>
    </w:p>
    <w:p w14:paraId="7129123F" w14:textId="77777777" w:rsidR="00AC788B" w:rsidRDefault="008233FB" w:rsidP="00AC788B">
      <w:pPr>
        <w:jc w:val="both"/>
        <w:rPr>
          <w:rFonts w:ascii="Times New Roman" w:hAnsi="Times New Roman" w:cs="Times New Roman"/>
          <w:b/>
          <w:bCs/>
          <w:color w:val="0D0D0D"/>
          <w:sz w:val="32"/>
          <w:szCs w:val="32"/>
          <w:bdr w:val="single" w:sz="2" w:space="0" w:color="E3E3E3" w:frame="1"/>
          <w:shd w:val="clear" w:color="auto" w:fill="FFFFFF"/>
          <w:lang w:val="en-IN"/>
        </w:rPr>
      </w:pPr>
      <w:r w:rsidRPr="00B660B6">
        <w:rPr>
          <w:rFonts w:ascii="Times New Roman" w:hAnsi="Times New Roman" w:cs="Times New Roman"/>
          <w:color w:val="0D0D0D"/>
          <w:sz w:val="32"/>
          <w:szCs w:val="32"/>
          <w:shd w:val="clear" w:color="auto" w:fill="FFFFFF"/>
        </w:rPr>
        <w:t xml:space="preserve">e) </w:t>
      </w:r>
      <w:r w:rsidR="00AC788B" w:rsidRPr="00AC788B">
        <w:rPr>
          <w:rFonts w:ascii="Times New Roman" w:hAnsi="Times New Roman" w:cs="Times New Roman"/>
          <w:b/>
          <w:bCs/>
          <w:color w:val="0D0D0D"/>
          <w:sz w:val="32"/>
          <w:szCs w:val="32"/>
          <w:bdr w:val="single" w:sz="2" w:space="0" w:color="E3E3E3" w:frame="1"/>
          <w:shd w:val="clear" w:color="auto" w:fill="FFFFFF"/>
          <w:lang w:val="en-IN"/>
        </w:rPr>
        <w:t>Histogram:</w:t>
      </w:r>
      <w:r w:rsidR="00AC788B">
        <w:rPr>
          <w:rFonts w:ascii="Times New Roman" w:hAnsi="Times New Roman" w:cs="Times New Roman"/>
          <w:b/>
          <w:bCs/>
          <w:color w:val="0D0D0D"/>
          <w:sz w:val="32"/>
          <w:szCs w:val="32"/>
          <w:bdr w:val="single" w:sz="2" w:space="0" w:color="E3E3E3" w:frame="1"/>
          <w:shd w:val="clear" w:color="auto" w:fill="FFFFFF"/>
          <w:lang w:val="en-IN"/>
        </w:rPr>
        <w:t xml:space="preserve"> </w:t>
      </w:r>
    </w:p>
    <w:p w14:paraId="653C0ECA" w14:textId="388346CC" w:rsidR="00AC788B" w:rsidRPr="00AC788B" w:rsidRDefault="00AC788B" w:rsidP="00AC788B">
      <w:pPr>
        <w:jc w:val="both"/>
        <w:rPr>
          <w:rFonts w:ascii="Times New Roman" w:hAnsi="Times New Roman" w:cs="Times New Roman"/>
          <w:b/>
          <w:bCs/>
          <w:color w:val="0D0D0D"/>
          <w:sz w:val="32"/>
          <w:szCs w:val="32"/>
          <w:bdr w:val="single" w:sz="2" w:space="0" w:color="E3E3E3" w:frame="1"/>
          <w:shd w:val="clear" w:color="auto" w:fill="FFFFFF"/>
          <w:lang w:val="en-IN"/>
        </w:rPr>
      </w:pPr>
      <w:r w:rsidRPr="00AC788B">
        <w:rPr>
          <w:rFonts w:ascii="Times New Roman" w:hAnsi="Times New Roman" w:cs="Times New Roman"/>
          <w:color w:val="0D0D0D"/>
          <w:sz w:val="32"/>
          <w:szCs w:val="32"/>
          <w:bdr w:val="single" w:sz="2" w:space="0" w:color="E3E3E3" w:frame="1"/>
          <w:shd w:val="clear" w:color="auto" w:fill="FFFFFF"/>
          <w:lang w:val="en-IN"/>
        </w:rPr>
        <w:t>Choose a numerical variable from the dataset to visualize its distribution.</w:t>
      </w:r>
      <w:r>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Use</w:t>
      </w:r>
      <w:r w:rsidRPr="00AC788B">
        <w:rPr>
          <w:rFonts w:ascii="Times New Roman" w:hAnsi="Times New Roman" w:cs="Times New Roman"/>
          <w:b/>
          <w:bCs/>
          <w:color w:val="0D0D0D"/>
          <w:sz w:val="32"/>
          <w:szCs w:val="32"/>
          <w:bdr w:val="single" w:sz="2" w:space="0" w:color="E3E3E3" w:frame="1"/>
          <w:shd w:val="clear" w:color="auto" w:fill="FFFFFF"/>
          <w:lang w:val="en-IN"/>
        </w:rPr>
        <w:t xml:space="preserve"> plt.hist() </w:t>
      </w:r>
      <w:r w:rsidRPr="00AC788B">
        <w:rPr>
          <w:rFonts w:ascii="Times New Roman" w:hAnsi="Times New Roman" w:cs="Times New Roman"/>
          <w:color w:val="0D0D0D"/>
          <w:sz w:val="32"/>
          <w:szCs w:val="32"/>
          <w:bdr w:val="single" w:sz="2" w:space="0" w:color="E3E3E3" w:frame="1"/>
          <w:shd w:val="clear" w:color="auto" w:fill="FFFFFF"/>
          <w:lang w:val="en-IN"/>
        </w:rPr>
        <w:t>in Python to create histograms.</w:t>
      </w:r>
      <w:r>
        <w:rPr>
          <w:rFonts w:ascii="Times New Roman" w:hAnsi="Times New Roman" w:cs="Times New Roman"/>
          <w:b/>
          <w:bCs/>
          <w:color w:val="0D0D0D"/>
          <w:sz w:val="32"/>
          <w:szCs w:val="32"/>
          <w:bdr w:val="single" w:sz="2" w:space="0" w:color="E3E3E3" w:frame="1"/>
          <w:shd w:val="clear" w:color="auto" w:fill="FFFFFF"/>
          <w:lang w:val="en-IN"/>
        </w:rPr>
        <w:t xml:space="preserve"> </w:t>
      </w:r>
      <w:r w:rsidRPr="00AC788B">
        <w:rPr>
          <w:rFonts w:ascii="Times New Roman" w:hAnsi="Times New Roman" w:cs="Times New Roman"/>
          <w:color w:val="0D0D0D"/>
          <w:sz w:val="32"/>
          <w:szCs w:val="32"/>
          <w:bdr w:val="single" w:sz="2" w:space="0" w:color="E3E3E3" w:frame="1"/>
          <w:shd w:val="clear" w:color="auto" w:fill="FFFFFF"/>
          <w:lang w:val="en-IN"/>
        </w:rPr>
        <w:t>Specify parameters like bins, range, and density to customize the histogram.</w:t>
      </w:r>
    </w:p>
    <w:p w14:paraId="7C130846" w14:textId="37F2F579" w:rsidR="00B660B6" w:rsidRDefault="00B660B6" w:rsidP="00AC788B">
      <w:pPr>
        <w:jc w:val="both"/>
        <w:rPr>
          <w:rFonts w:ascii="Times New Roman" w:eastAsia="Times New Roman" w:hAnsi="Times New Roman" w:cs="Times New Roman"/>
          <w:b/>
          <w:smallCaps/>
          <w:sz w:val="32"/>
          <w:szCs w:val="32"/>
        </w:rPr>
      </w:pPr>
    </w:p>
    <w:p w14:paraId="24FF0D68" w14:textId="77777777" w:rsidR="00AC788B" w:rsidRDefault="007C37E5" w:rsidP="00AC788B">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5</w:t>
      </w:r>
      <w:r w:rsidR="008233FB"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ADVANTAGES AND DISADVANTAGES</w:t>
      </w:r>
      <w:r w:rsidR="008233FB" w:rsidRPr="00B660B6">
        <w:rPr>
          <w:rFonts w:ascii="Times New Roman" w:eastAsia="Times New Roman" w:hAnsi="Times New Roman" w:cs="Times New Roman"/>
          <w:b/>
          <w:smallCaps/>
          <w:sz w:val="32"/>
          <w:szCs w:val="32"/>
        </w:rPr>
        <w:t>:</w:t>
      </w:r>
    </w:p>
    <w:p w14:paraId="4849AF03" w14:textId="77777777" w:rsidR="00AC788B" w:rsidRDefault="007C37E5" w:rsidP="00AC788B">
      <w:pPr>
        <w:jc w:val="both"/>
        <w:rPr>
          <w:rFonts w:ascii="Times New Roman" w:hAnsi="Times New Roman" w:cs="Times New Roman"/>
          <w:color w:val="0D0D0D"/>
          <w:sz w:val="32"/>
          <w:szCs w:val="32"/>
          <w:shd w:val="clear" w:color="auto" w:fill="FFFFFF"/>
        </w:rPr>
      </w:pPr>
      <w:r w:rsidRPr="00B660B6">
        <w:rPr>
          <w:rStyle w:val="Strong"/>
          <w:rFonts w:ascii="Times New Roman" w:hAnsi="Times New Roman" w:cs="Times New Roman"/>
          <w:color w:val="0D0D0D"/>
          <w:sz w:val="32"/>
          <w:szCs w:val="32"/>
          <w:bdr w:val="single" w:sz="2" w:space="0" w:color="E3E3E3" w:frame="1"/>
          <w:shd w:val="clear" w:color="auto" w:fill="FFFFFF"/>
        </w:rPr>
        <w:t>Advantages:</w:t>
      </w:r>
      <w:r w:rsidRPr="00B660B6">
        <w:rPr>
          <w:rFonts w:ascii="Times New Roman" w:hAnsi="Times New Roman" w:cs="Times New Roman"/>
          <w:color w:val="0D0D0D"/>
          <w:sz w:val="32"/>
          <w:szCs w:val="32"/>
          <w:shd w:val="clear" w:color="auto" w:fill="FFFFFF"/>
        </w:rPr>
        <w:t xml:space="preserve"> </w:t>
      </w:r>
    </w:p>
    <w:p w14:paraId="12259966" w14:textId="319A35F6" w:rsidR="00AC788B" w:rsidRPr="00AC788B" w:rsidRDefault="00AC788B" w:rsidP="00AC788B">
      <w:pPr>
        <w:jc w:val="both"/>
        <w:rPr>
          <w:rFonts w:ascii="Times New Roman" w:hAnsi="Times New Roman" w:cs="Times New Roman"/>
          <w:color w:val="0D0D0D"/>
          <w:sz w:val="32"/>
          <w:szCs w:val="32"/>
          <w:shd w:val="clear" w:color="auto" w:fill="FFFFFF"/>
          <w:lang w:val="en-IN"/>
        </w:rPr>
      </w:pPr>
      <w:r>
        <w:rPr>
          <w:rFonts w:ascii="Times New Roman" w:hAnsi="Times New Roman" w:cs="Times New Roman"/>
          <w:color w:val="0D0D0D"/>
          <w:sz w:val="32"/>
          <w:szCs w:val="32"/>
          <w:shd w:val="clear" w:color="auto" w:fill="FFFFFF"/>
          <w:lang w:val="en-IN"/>
        </w:rPr>
        <w:t>1.</w:t>
      </w:r>
      <w:r>
        <w:rPr>
          <w:rFonts w:ascii="Times New Roman" w:hAnsi="Times New Roman" w:cs="Times New Roman"/>
          <w:b/>
          <w:bCs/>
          <w:color w:val="0D0D0D"/>
          <w:sz w:val="32"/>
          <w:szCs w:val="32"/>
          <w:shd w:val="clear" w:color="auto" w:fill="FFFFFF"/>
          <w:lang w:val="en-IN"/>
        </w:rPr>
        <w:t xml:space="preserve"> </w:t>
      </w:r>
      <w:r w:rsidRPr="00AC788B">
        <w:rPr>
          <w:rFonts w:ascii="Times New Roman" w:hAnsi="Times New Roman" w:cs="Times New Roman"/>
          <w:b/>
          <w:bCs/>
          <w:color w:val="0D0D0D"/>
          <w:sz w:val="32"/>
          <w:szCs w:val="32"/>
          <w:shd w:val="clear" w:color="auto" w:fill="FFFFFF"/>
          <w:lang w:val="en-IN"/>
        </w:rPr>
        <w:t>Comprehensive Understanding:</w:t>
      </w:r>
      <w:r w:rsidRPr="00AC788B">
        <w:rPr>
          <w:rFonts w:ascii="Times New Roman" w:hAnsi="Times New Roman" w:cs="Times New Roman"/>
          <w:color w:val="0D0D0D"/>
          <w:sz w:val="32"/>
          <w:szCs w:val="32"/>
          <w:shd w:val="clear" w:color="auto" w:fill="FFFFFF"/>
          <w:lang w:val="en-IN"/>
        </w:rPr>
        <w:t xml:space="preserve"> Each type of plot provides unique insights into different aspects of the data. Scatter plots reveal relationships between two variables, bar plots display comparisons among categories, box plots show data distributions and outliers, while histograms visualize the frequency distribution of numerical data.</w:t>
      </w:r>
    </w:p>
    <w:p w14:paraId="30F3786A" w14:textId="77777777" w:rsidR="00AC788B" w:rsidRDefault="00AC788B" w:rsidP="00AC788B">
      <w:pPr>
        <w:jc w:val="both"/>
        <w:rPr>
          <w:rFonts w:ascii="Times New Roman" w:hAnsi="Times New Roman" w:cs="Times New Roman"/>
          <w:color w:val="0D0D0D"/>
          <w:sz w:val="32"/>
          <w:szCs w:val="32"/>
          <w:shd w:val="clear" w:color="auto" w:fill="FFFFFF"/>
          <w:lang w:val="en-IN"/>
        </w:rPr>
      </w:pPr>
      <w:r w:rsidRPr="00AC788B">
        <w:rPr>
          <w:rFonts w:ascii="Times New Roman" w:hAnsi="Times New Roman" w:cs="Times New Roman"/>
          <w:color w:val="0D0D0D"/>
          <w:sz w:val="32"/>
          <w:szCs w:val="32"/>
          <w:shd w:val="clear" w:color="auto" w:fill="FFFFFF"/>
          <w:lang w:val="en-IN"/>
        </w:rPr>
        <w:t xml:space="preserve">2. </w:t>
      </w:r>
      <w:r w:rsidRPr="00AC788B">
        <w:rPr>
          <w:rFonts w:ascii="Times New Roman" w:hAnsi="Times New Roman" w:cs="Times New Roman"/>
          <w:b/>
          <w:bCs/>
          <w:color w:val="0D0D0D"/>
          <w:sz w:val="32"/>
          <w:szCs w:val="32"/>
          <w:shd w:val="clear" w:color="auto" w:fill="FFFFFF"/>
          <w:lang w:val="en-IN"/>
        </w:rPr>
        <w:t>Easy Interpretation:</w:t>
      </w:r>
      <w:r w:rsidRPr="00AC788B">
        <w:rPr>
          <w:rFonts w:ascii="Times New Roman" w:hAnsi="Times New Roman" w:cs="Times New Roman"/>
          <w:color w:val="0D0D0D"/>
          <w:sz w:val="32"/>
          <w:szCs w:val="32"/>
          <w:shd w:val="clear" w:color="auto" w:fill="FFFFFF"/>
          <w:lang w:val="en-IN"/>
        </w:rPr>
        <w:t xml:space="preserve"> Visualizations make it easier to interpret complex datasets compared to raw data or summary statistics. They provide a visual representation that can be quickly understood and interpreted by stakeholders with varying levels of expertise.</w:t>
      </w:r>
    </w:p>
    <w:p w14:paraId="396A641C" w14:textId="77777777" w:rsidR="00AC788B" w:rsidRDefault="00AC788B" w:rsidP="00AC788B">
      <w:pPr>
        <w:jc w:val="both"/>
        <w:rPr>
          <w:rFonts w:ascii="Times New Roman" w:eastAsia="Times New Roman" w:hAnsi="Times New Roman" w:cs="Times New Roman"/>
          <w:b/>
          <w:smallCaps/>
          <w:sz w:val="32"/>
          <w:szCs w:val="32"/>
        </w:rPr>
      </w:pPr>
      <w:r>
        <w:rPr>
          <w:rFonts w:ascii="Times New Roman" w:hAnsi="Times New Roman" w:cs="Times New Roman"/>
          <w:color w:val="0D0D0D"/>
          <w:sz w:val="32"/>
          <w:szCs w:val="32"/>
          <w:shd w:val="clear" w:color="auto" w:fill="FFFFFF"/>
          <w:lang w:val="en-IN"/>
        </w:rPr>
        <w:t xml:space="preserve">3. </w:t>
      </w:r>
      <w:r w:rsidRPr="00AC788B">
        <w:rPr>
          <w:rFonts w:ascii="Times New Roman" w:hAnsi="Times New Roman" w:cs="Times New Roman"/>
          <w:b/>
          <w:bCs/>
          <w:color w:val="0D0D0D"/>
          <w:sz w:val="32"/>
          <w:szCs w:val="32"/>
          <w:shd w:val="clear" w:color="auto" w:fill="FFFFFF"/>
          <w:lang w:val="en-IN"/>
        </w:rPr>
        <w:t>Identifying Patterns and Trends:</w:t>
      </w:r>
      <w:r w:rsidRPr="00AC788B">
        <w:rPr>
          <w:rFonts w:ascii="Times New Roman" w:hAnsi="Times New Roman" w:cs="Times New Roman"/>
          <w:color w:val="0D0D0D"/>
          <w:sz w:val="32"/>
          <w:szCs w:val="32"/>
          <w:shd w:val="clear" w:color="auto" w:fill="FFFFFF"/>
          <w:lang w:val="en-IN"/>
        </w:rPr>
        <w:t xml:space="preserve"> By visualizing the data in different ways, you can identify patterns, trends, and correlations that may not be apparent from the raw data. Scatter plots can reveal linear or non-linear relationships, while histograms and box plots highlight data distributions and central tendencies.</w:t>
      </w:r>
    </w:p>
    <w:p w14:paraId="35B375A2" w14:textId="77777777" w:rsidR="00AC788B" w:rsidRDefault="00AC788B" w:rsidP="00AC788B">
      <w:pPr>
        <w:jc w:val="both"/>
        <w:rPr>
          <w:rFonts w:ascii="Times New Roman" w:eastAsia="Times New Roman" w:hAnsi="Times New Roman" w:cs="Times New Roman"/>
          <w:b/>
          <w:smallCaps/>
          <w:sz w:val="32"/>
          <w:szCs w:val="32"/>
        </w:rPr>
      </w:pPr>
    </w:p>
    <w:p w14:paraId="40B48B70" w14:textId="77777777" w:rsidR="00AC788B" w:rsidRDefault="007C37E5" w:rsidP="00AC788B">
      <w:pPr>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b/>
          <w:bCs/>
          <w:sz w:val="32"/>
          <w:szCs w:val="32"/>
          <w:bdr w:val="single" w:sz="2" w:space="0" w:color="E3E3E3" w:frame="1"/>
          <w:lang w:val="en-IN" w:eastAsia="en-IN"/>
        </w:rPr>
        <w:t>Disadvantages:</w:t>
      </w:r>
      <w:r w:rsidRPr="007C37E5">
        <w:rPr>
          <w:rFonts w:ascii="Times New Roman" w:eastAsia="Times New Roman" w:hAnsi="Times New Roman" w:cs="Times New Roman"/>
          <w:sz w:val="32"/>
          <w:szCs w:val="32"/>
          <w:lang w:val="en-IN" w:eastAsia="en-IN"/>
        </w:rPr>
        <w:t xml:space="preserve"> </w:t>
      </w:r>
    </w:p>
    <w:p w14:paraId="590E8C9B" w14:textId="75609FD5" w:rsidR="00AC788B" w:rsidRPr="00AC788B" w:rsidRDefault="00AC788B" w:rsidP="00AC788B">
      <w:pPr>
        <w:pStyle w:val="ListParagraph"/>
        <w:numPr>
          <w:ilvl w:val="0"/>
          <w:numId w:val="12"/>
        </w:numPr>
        <w:jc w:val="both"/>
        <w:rPr>
          <w:rFonts w:ascii="Times New Roman" w:eastAsia="Times New Roman" w:hAnsi="Times New Roman" w:cs="Times New Roman"/>
          <w:b/>
          <w:smallCaps/>
          <w:sz w:val="32"/>
          <w:szCs w:val="32"/>
        </w:rPr>
      </w:pPr>
      <w:r w:rsidRPr="00AC788B">
        <w:rPr>
          <w:rFonts w:ascii="Times New Roman" w:hAnsi="Times New Roman" w:cs="Times New Roman"/>
          <w:b/>
          <w:bCs/>
          <w:sz w:val="32"/>
          <w:szCs w:val="32"/>
        </w:rPr>
        <w:t>Over-Simplification:</w:t>
      </w:r>
      <w:r w:rsidRPr="00AC788B">
        <w:rPr>
          <w:rFonts w:ascii="Times New Roman" w:hAnsi="Times New Roman" w:cs="Times New Roman"/>
          <w:sz w:val="32"/>
          <w:szCs w:val="32"/>
        </w:rPr>
        <w:t xml:space="preserve"> While visualizations are effective at summarizing complex data, they can sometimes oversimplify the underlying patterns and relationships, leading to potential misinterpretation or overlooking of important nuances in the data.</w:t>
      </w:r>
    </w:p>
    <w:p w14:paraId="11518920" w14:textId="77777777" w:rsidR="00AC788B" w:rsidRPr="00AC788B"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AC788B">
        <w:rPr>
          <w:rFonts w:ascii="Times New Roman" w:eastAsia="Times New Roman" w:hAnsi="Times New Roman" w:cs="Times New Roman"/>
          <w:b/>
          <w:bCs/>
          <w:sz w:val="32"/>
          <w:szCs w:val="32"/>
          <w:lang w:val="en-IN" w:eastAsia="en-IN"/>
        </w:rPr>
        <w:t>Limited Insight into Multivariate Relationships:</w:t>
      </w:r>
      <w:r w:rsidRPr="00AC788B">
        <w:rPr>
          <w:rFonts w:ascii="Times New Roman" w:eastAsia="Times New Roman" w:hAnsi="Times New Roman" w:cs="Times New Roman"/>
          <w:sz w:val="32"/>
          <w:szCs w:val="32"/>
          <w:lang w:val="en-IN" w:eastAsia="en-IN"/>
        </w:rPr>
        <w:t xml:space="preserve"> Scatter plots, bar plots, box plots, and histograms typically focus on visualizing relationships between two variables at a time. As a result, they may not fully capture the interactions and dependencies among multiple variables in the dataset, limiting the depth of analysis.</w:t>
      </w:r>
    </w:p>
    <w:p w14:paraId="7783CA78" w14:textId="155990E6" w:rsidR="00AC788B" w:rsidRPr="00AC788B" w:rsidRDefault="00AC788B" w:rsidP="00AC788B">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AC788B">
        <w:rPr>
          <w:rFonts w:ascii="Times New Roman" w:eastAsia="Times New Roman" w:hAnsi="Times New Roman" w:cs="Times New Roman"/>
          <w:b/>
          <w:bCs/>
          <w:sz w:val="32"/>
          <w:szCs w:val="32"/>
          <w:lang w:val="en-IN" w:eastAsia="en-IN"/>
        </w:rPr>
        <w:t>Misleading Representation:</w:t>
      </w:r>
      <w:r w:rsidRPr="00AC788B">
        <w:rPr>
          <w:rFonts w:ascii="Times New Roman" w:eastAsia="Times New Roman" w:hAnsi="Times New Roman" w:cs="Times New Roman"/>
          <w:sz w:val="32"/>
          <w:szCs w:val="32"/>
          <w:lang w:val="en-IN" w:eastAsia="en-IN"/>
        </w:rPr>
        <w:t xml:space="preserve"> Depending on the choice of visualization parameters (e.g., bin size in histograms, scale of axes in scatter plots), the visual representation of the data can be misleading or biased, leading to incorrect conclusions or interpretations.</w:t>
      </w:r>
    </w:p>
    <w:p w14:paraId="07D3283C" w14:textId="31710D0D" w:rsidR="007C37E5" w:rsidRPr="007C37E5" w:rsidRDefault="007C37E5" w:rsidP="00AC788B">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vanish/>
          <w:sz w:val="32"/>
          <w:szCs w:val="32"/>
          <w:lang w:val="en-IN" w:eastAsia="en-IN"/>
        </w:rPr>
      </w:pPr>
      <w:r w:rsidRPr="007C37E5">
        <w:rPr>
          <w:rFonts w:ascii="Times New Roman" w:eastAsia="Times New Roman" w:hAnsi="Times New Roman" w:cs="Times New Roman"/>
          <w:vanish/>
          <w:sz w:val="32"/>
          <w:szCs w:val="32"/>
          <w:lang w:val="en-IN" w:eastAsia="en-IN"/>
        </w:rPr>
        <w:t>Top of Form</w:t>
      </w:r>
    </w:p>
    <w:p w14:paraId="70EB7360" w14:textId="77777777" w:rsidR="007C37E5" w:rsidRPr="00B660B6" w:rsidRDefault="007C37E5" w:rsidP="00B660B6">
      <w:pPr>
        <w:jc w:val="both"/>
        <w:rPr>
          <w:rFonts w:ascii="Times New Roman" w:eastAsia="Times New Roman" w:hAnsi="Times New Roman" w:cs="Times New Roman"/>
          <w:b/>
          <w:smallCaps/>
          <w:sz w:val="32"/>
          <w:szCs w:val="32"/>
        </w:rPr>
      </w:pPr>
    </w:p>
    <w:p w14:paraId="627A39BA" w14:textId="5C96A64F" w:rsidR="008233FB"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w:t>
      </w:r>
      <w:r w:rsidR="007C37E5" w:rsidRPr="00B660B6">
        <w:rPr>
          <w:rFonts w:ascii="Times New Roman" w:eastAsia="Times New Roman" w:hAnsi="Times New Roman" w:cs="Times New Roman"/>
          <w:b/>
          <w:smallCaps/>
          <w:sz w:val="32"/>
          <w:szCs w:val="32"/>
        </w:rPr>
        <w:t>. WORKING :</w:t>
      </w:r>
    </w:p>
    <w:p w14:paraId="5585F193" w14:textId="226F29F3" w:rsidR="007C37E5" w:rsidRPr="007C37E5"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sz w:val="32"/>
          <w:szCs w:val="32"/>
          <w:lang w:val="en-IN" w:eastAsia="en-IN"/>
        </w:rPr>
        <w:t xml:space="preserve">The assignment involves executing fundamental data </w:t>
      </w:r>
      <w:r w:rsidR="00AC788B">
        <w:rPr>
          <w:rFonts w:ascii="Times New Roman" w:eastAsia="Times New Roman" w:hAnsi="Times New Roman" w:cs="Times New Roman"/>
          <w:sz w:val="32"/>
          <w:szCs w:val="32"/>
          <w:lang w:val="en-IN" w:eastAsia="en-IN"/>
        </w:rPr>
        <w:t xml:space="preserve">visualization </w:t>
      </w:r>
      <w:r w:rsidRPr="007C37E5">
        <w:rPr>
          <w:rFonts w:ascii="Times New Roman" w:eastAsia="Times New Roman" w:hAnsi="Times New Roman" w:cs="Times New Roman"/>
          <w:sz w:val="32"/>
          <w:szCs w:val="32"/>
          <w:lang w:val="en-IN" w:eastAsia="en-IN"/>
        </w:rPr>
        <w:t>tasks using Python's pandas library. Initially, data is imported from various file formats such as CSV and Excel into pandas Data</w:t>
      </w:r>
      <w:r w:rsidR="00AC788B">
        <w:rPr>
          <w:rFonts w:ascii="Times New Roman" w:eastAsia="Times New Roman" w:hAnsi="Times New Roman" w:cs="Times New Roman"/>
          <w:sz w:val="32"/>
          <w:szCs w:val="32"/>
          <w:lang w:val="en-IN" w:eastAsia="en-IN"/>
        </w:rPr>
        <w:t xml:space="preserve"> </w:t>
      </w:r>
      <w:r w:rsidRPr="007C37E5">
        <w:rPr>
          <w:rFonts w:ascii="Times New Roman" w:eastAsia="Times New Roman" w:hAnsi="Times New Roman" w:cs="Times New Roman"/>
          <w:sz w:val="32"/>
          <w:szCs w:val="32"/>
          <w:lang w:val="en-IN" w:eastAsia="en-IN"/>
        </w:rPr>
        <w:t xml:space="preserve">Frames using </w:t>
      </w:r>
      <w:r w:rsidRPr="007C37E5">
        <w:rPr>
          <w:rFonts w:ascii="Times New Roman" w:eastAsia="Times New Roman" w:hAnsi="Times New Roman" w:cs="Times New Roman"/>
          <w:b/>
          <w:bCs/>
          <w:sz w:val="32"/>
          <w:szCs w:val="32"/>
          <w:bdr w:val="single" w:sz="2" w:space="0" w:color="E3E3E3" w:frame="1"/>
          <w:lang w:val="en-IN" w:eastAsia="en-IN"/>
        </w:rPr>
        <w:t>pd.read_csv()</w:t>
      </w:r>
      <w:r w:rsidRPr="007C37E5">
        <w:rPr>
          <w:rFonts w:ascii="Times New Roman" w:eastAsia="Times New Roman" w:hAnsi="Times New Roman" w:cs="Times New Roman"/>
          <w:sz w:val="32"/>
          <w:szCs w:val="32"/>
          <w:lang w:val="en-IN" w:eastAsia="en-IN"/>
        </w:rPr>
        <w:t xml:space="preserve"> and </w:t>
      </w:r>
      <w:r w:rsidRPr="007C37E5">
        <w:rPr>
          <w:rFonts w:ascii="Times New Roman" w:eastAsia="Times New Roman" w:hAnsi="Times New Roman" w:cs="Times New Roman"/>
          <w:b/>
          <w:bCs/>
          <w:sz w:val="32"/>
          <w:szCs w:val="32"/>
          <w:bdr w:val="single" w:sz="2" w:space="0" w:color="E3E3E3" w:frame="1"/>
          <w:lang w:val="en-IN" w:eastAsia="en-IN"/>
        </w:rPr>
        <w:t>pd.read_excel()</w:t>
      </w:r>
      <w:r w:rsidR="00AC788B">
        <w:rPr>
          <w:rFonts w:ascii="Times New Roman" w:eastAsia="Times New Roman" w:hAnsi="Times New Roman" w:cs="Times New Roman"/>
          <w:sz w:val="32"/>
          <w:szCs w:val="32"/>
          <w:lang w:val="en-IN" w:eastAsia="en-IN"/>
        </w:rPr>
        <w:t>. Subsequently, plots like Scatter, Bar</w:t>
      </w:r>
      <w:r w:rsidRPr="007C37E5">
        <w:rPr>
          <w:rFonts w:ascii="Times New Roman" w:eastAsia="Times New Roman" w:hAnsi="Times New Roman" w:cs="Times New Roman"/>
          <w:sz w:val="32"/>
          <w:szCs w:val="32"/>
          <w:lang w:val="en-IN" w:eastAsia="en-IN"/>
        </w:rPr>
        <w:t>,</w:t>
      </w:r>
      <w:r w:rsidR="00AC788B">
        <w:rPr>
          <w:rFonts w:ascii="Times New Roman" w:eastAsia="Times New Roman" w:hAnsi="Times New Roman" w:cs="Times New Roman"/>
          <w:sz w:val="32"/>
          <w:szCs w:val="32"/>
          <w:lang w:val="en-IN" w:eastAsia="en-IN"/>
        </w:rPr>
        <w:t xml:space="preserve"> Box and Histogram</w:t>
      </w:r>
      <w:r w:rsidRPr="007C37E5">
        <w:rPr>
          <w:rFonts w:ascii="Times New Roman" w:eastAsia="Times New Roman" w:hAnsi="Times New Roman" w:cs="Times New Roman"/>
          <w:sz w:val="32"/>
          <w:szCs w:val="32"/>
          <w:lang w:val="en-IN" w:eastAsia="en-IN"/>
        </w:rPr>
        <w:t xml:space="preserve"> are performed using </w:t>
      </w:r>
      <w:r w:rsidR="00926391">
        <w:rPr>
          <w:rFonts w:ascii="Times New Roman" w:eastAsia="Times New Roman" w:hAnsi="Times New Roman" w:cs="Times New Roman"/>
          <w:sz w:val="32"/>
          <w:szCs w:val="32"/>
          <w:lang w:val="en-IN" w:eastAsia="en-IN"/>
        </w:rPr>
        <w:t>.</w:t>
      </w:r>
      <w:r w:rsidR="00926391">
        <w:rPr>
          <w:rFonts w:ascii="Times New Roman" w:eastAsia="Times New Roman" w:hAnsi="Times New Roman" w:cs="Times New Roman"/>
          <w:b/>
          <w:bCs/>
          <w:sz w:val="32"/>
          <w:szCs w:val="32"/>
          <w:bdr w:val="single" w:sz="2" w:space="0" w:color="E3E3E3" w:frame="1"/>
          <w:lang w:val="en-IN" w:eastAsia="en-IN"/>
        </w:rPr>
        <w:t xml:space="preserve">scatter(), .bar(), .box() and .hist() </w:t>
      </w:r>
      <w:r w:rsidRPr="007C37E5">
        <w:rPr>
          <w:rFonts w:ascii="Times New Roman" w:eastAsia="Times New Roman" w:hAnsi="Times New Roman" w:cs="Times New Roman"/>
          <w:sz w:val="32"/>
          <w:szCs w:val="32"/>
          <w:lang w:val="en-IN" w:eastAsia="en-IN"/>
        </w:rPr>
        <w:t xml:space="preserve"> respectively. </w:t>
      </w:r>
    </w:p>
    <w:p w14:paraId="400630F9" w14:textId="77777777" w:rsidR="007C37E5" w:rsidRPr="00B660B6" w:rsidRDefault="007C37E5" w:rsidP="00B660B6">
      <w:pPr>
        <w:jc w:val="both"/>
        <w:rPr>
          <w:rFonts w:ascii="Times New Roman" w:eastAsia="Times New Roman" w:hAnsi="Times New Roman" w:cs="Times New Roman"/>
          <w:b/>
          <w:smallCaps/>
          <w:sz w:val="32"/>
          <w:szCs w:val="32"/>
        </w:rPr>
      </w:pPr>
    </w:p>
    <w:p w14:paraId="42A53831" w14:textId="6229B01A"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w:t>
      </w:r>
      <w:r w:rsidR="007C37E5" w:rsidRPr="00B660B6">
        <w:rPr>
          <w:rFonts w:ascii="Times New Roman" w:eastAsia="Times New Roman" w:hAnsi="Times New Roman" w:cs="Times New Roman"/>
          <w:b/>
          <w:smallCaps/>
          <w:sz w:val="32"/>
          <w:szCs w:val="32"/>
        </w:rPr>
        <w:t>. DIAGRAM :-</w:t>
      </w:r>
    </w:p>
    <w:p w14:paraId="03981713"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78297EE3" wp14:editId="6576494F">
            <wp:extent cx="4991100" cy="39771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1.png"/>
                    <pic:cNvPicPr/>
                  </pic:nvPicPr>
                  <pic:blipFill>
                    <a:blip r:embed="rId8">
                      <a:extLst>
                        <a:ext uri="{28A0092B-C50C-407E-A947-70E740481C1C}">
                          <a14:useLocalDpi xmlns:a14="http://schemas.microsoft.com/office/drawing/2010/main" val="0"/>
                        </a:ext>
                      </a:extLst>
                    </a:blip>
                    <a:stretch>
                      <a:fillRect/>
                    </a:stretch>
                  </pic:blipFill>
                  <pic:spPr>
                    <a:xfrm>
                      <a:off x="0" y="0"/>
                      <a:ext cx="4992567" cy="3978316"/>
                    </a:xfrm>
                    <a:prstGeom prst="rect">
                      <a:avLst/>
                    </a:prstGeom>
                  </pic:spPr>
                </pic:pic>
              </a:graphicData>
            </a:graphic>
          </wp:inline>
        </w:drawing>
      </w:r>
    </w:p>
    <w:p w14:paraId="2A9D7EDC" w14:textId="2226CBB4"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Scatter Plot</w:t>
      </w:r>
    </w:p>
    <w:p w14:paraId="45617708"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6438D572" wp14:editId="697AF11E">
            <wp:extent cx="4905655" cy="39090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2.png"/>
                    <pic:cNvPicPr/>
                  </pic:nvPicPr>
                  <pic:blipFill>
                    <a:blip r:embed="rId9">
                      <a:extLst>
                        <a:ext uri="{28A0092B-C50C-407E-A947-70E740481C1C}">
                          <a14:useLocalDpi xmlns:a14="http://schemas.microsoft.com/office/drawing/2010/main" val="0"/>
                        </a:ext>
                      </a:extLst>
                    </a:blip>
                    <a:stretch>
                      <a:fillRect/>
                    </a:stretch>
                  </pic:blipFill>
                  <pic:spPr>
                    <a:xfrm>
                      <a:off x="0" y="0"/>
                      <a:ext cx="4907097" cy="3910209"/>
                    </a:xfrm>
                    <a:prstGeom prst="rect">
                      <a:avLst/>
                    </a:prstGeom>
                  </pic:spPr>
                </pic:pic>
              </a:graphicData>
            </a:graphic>
          </wp:inline>
        </w:drawing>
      </w:r>
    </w:p>
    <w:p w14:paraId="3B92C5E3" w14:textId="582C743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Bar Plot</w:t>
      </w:r>
    </w:p>
    <w:p w14:paraId="3C73537F" w14:textId="77777777"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6A7F18A1" wp14:editId="16D9969D">
            <wp:extent cx="4937760" cy="380564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3.png"/>
                    <pic:cNvPicPr/>
                  </pic:nvPicPr>
                  <pic:blipFill>
                    <a:blip r:embed="rId10">
                      <a:extLst>
                        <a:ext uri="{28A0092B-C50C-407E-A947-70E740481C1C}">
                          <a14:useLocalDpi xmlns:a14="http://schemas.microsoft.com/office/drawing/2010/main" val="0"/>
                        </a:ext>
                      </a:extLst>
                    </a:blip>
                    <a:stretch>
                      <a:fillRect/>
                    </a:stretch>
                  </pic:blipFill>
                  <pic:spPr>
                    <a:xfrm>
                      <a:off x="0" y="0"/>
                      <a:ext cx="4941539" cy="3808559"/>
                    </a:xfrm>
                    <a:prstGeom prst="rect">
                      <a:avLst/>
                    </a:prstGeom>
                  </pic:spPr>
                </pic:pic>
              </a:graphicData>
            </a:graphic>
          </wp:inline>
        </w:drawing>
      </w:r>
    </w:p>
    <w:p w14:paraId="3A114435" w14:textId="12BDA073" w:rsidR="00A117DE"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Box Plot</w:t>
      </w:r>
    </w:p>
    <w:p w14:paraId="65BA3D0B" w14:textId="2F571018" w:rsidR="007C37E5"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lang w:val="en-IN" w:eastAsia="en-IN" w:bidi="mr-IN"/>
        </w:rPr>
        <w:drawing>
          <wp:inline distT="0" distB="0" distL="0" distR="0" wp14:anchorId="2F4BFB27" wp14:editId="600B1E19">
            <wp:extent cx="4739640" cy="370928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4.png"/>
                    <pic:cNvPicPr/>
                  </pic:nvPicPr>
                  <pic:blipFill>
                    <a:blip r:embed="rId11">
                      <a:extLst>
                        <a:ext uri="{28A0092B-C50C-407E-A947-70E740481C1C}">
                          <a14:useLocalDpi xmlns:a14="http://schemas.microsoft.com/office/drawing/2010/main" val="0"/>
                        </a:ext>
                      </a:extLst>
                    </a:blip>
                    <a:stretch>
                      <a:fillRect/>
                    </a:stretch>
                  </pic:blipFill>
                  <pic:spPr>
                    <a:xfrm>
                      <a:off x="0" y="0"/>
                      <a:ext cx="4743310" cy="3712156"/>
                    </a:xfrm>
                    <a:prstGeom prst="rect">
                      <a:avLst/>
                    </a:prstGeom>
                  </pic:spPr>
                </pic:pic>
              </a:graphicData>
            </a:graphic>
          </wp:inline>
        </w:drawing>
      </w:r>
    </w:p>
    <w:p w14:paraId="0FC10810" w14:textId="08C3CE69" w:rsidR="00A117DE" w:rsidRPr="00B660B6" w:rsidRDefault="00A117DE" w:rsidP="00A117DE">
      <w:pPr>
        <w:jc w:val="center"/>
        <w:rPr>
          <w:rFonts w:ascii="Times New Roman" w:hAnsi="Times New Roman" w:cs="Times New Roman"/>
          <w:noProof/>
          <w:sz w:val="32"/>
          <w:szCs w:val="32"/>
        </w:rPr>
      </w:pPr>
      <w:r>
        <w:rPr>
          <w:rFonts w:ascii="Times New Roman" w:hAnsi="Times New Roman" w:cs="Times New Roman"/>
          <w:noProof/>
          <w:sz w:val="32"/>
          <w:szCs w:val="32"/>
        </w:rPr>
        <w:t>Histogram</w:t>
      </w:r>
    </w:p>
    <w:p w14:paraId="5D43F043" w14:textId="2A7A3B78" w:rsidR="007C37E5" w:rsidRPr="00B660B6" w:rsidRDefault="007C37E5" w:rsidP="00B660B6">
      <w:pPr>
        <w:jc w:val="both"/>
        <w:rPr>
          <w:rFonts w:ascii="Times New Roman" w:eastAsia="Times New Roman" w:hAnsi="Times New Roman" w:cs="Times New Roman"/>
          <w:sz w:val="32"/>
          <w:szCs w:val="32"/>
          <w:lang w:val="en-IN" w:eastAsia="en-IN"/>
        </w:rPr>
      </w:pPr>
    </w:p>
    <w:p w14:paraId="2E482E55" w14:textId="22262E26" w:rsidR="007C37E5" w:rsidRPr="00B660B6" w:rsidRDefault="007C37E5" w:rsidP="00B660B6">
      <w:pPr>
        <w:jc w:val="both"/>
        <w:rPr>
          <w:rFonts w:ascii="Times New Roman" w:hAnsi="Times New Roman" w:cs="Times New Roman"/>
          <w:noProof/>
          <w:sz w:val="32"/>
          <w:szCs w:val="32"/>
        </w:rPr>
      </w:pPr>
    </w:p>
    <w:p w14:paraId="2DC53548" w14:textId="1ADE1F65"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8</w:t>
      </w:r>
      <w:r w:rsidR="007C37E5" w:rsidRPr="00B660B6">
        <w:rPr>
          <w:rFonts w:ascii="Times New Roman" w:eastAsia="Times New Roman" w:hAnsi="Times New Roman" w:cs="Times New Roman"/>
          <w:b/>
          <w:smallCaps/>
          <w:sz w:val="32"/>
          <w:szCs w:val="32"/>
        </w:rPr>
        <w:t xml:space="preserve">. </w:t>
      </w:r>
      <w:r w:rsidR="00E30241" w:rsidRPr="00B660B6">
        <w:rPr>
          <w:rFonts w:ascii="Times New Roman" w:eastAsia="Times New Roman" w:hAnsi="Times New Roman" w:cs="Times New Roman"/>
          <w:b/>
          <w:smallCaps/>
          <w:sz w:val="32"/>
          <w:szCs w:val="32"/>
        </w:rPr>
        <w:t>CONCLUSION:</w:t>
      </w:r>
    </w:p>
    <w:p w14:paraId="663B0D79" w14:textId="6960ADE6" w:rsidR="00E30241" w:rsidRPr="00A117DE" w:rsidRDefault="00A117DE"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A117DE">
        <w:rPr>
          <w:rFonts w:ascii="Times New Roman" w:eastAsia="Times New Roman" w:hAnsi="Times New Roman" w:cs="Times New Roman"/>
          <w:sz w:val="32"/>
          <w:szCs w:val="32"/>
          <w:lang w:eastAsia="en-IN"/>
        </w:rPr>
        <w:t>Data visualization through plots like scatter plots, bar plots, box plots, and histograms effectively communicates trends and insights hidden within raw data. This analysis, applied to assignments 1 and 2 (details not provided), can reveal patterns, relationships between variables, and potential outliers. By choosing a suitable dataset relevant to the assignment topics, we can leverage these visualizations to gain a deeper understanding of the information and draw informed conclusions.</w:t>
      </w:r>
      <w:r w:rsidR="00E30241" w:rsidRPr="00A117DE">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B660B6">
      <w:pPr>
        <w:ind w:firstLine="720"/>
        <w:jc w:val="both"/>
        <w:rPr>
          <w:rFonts w:ascii="Times New Roman" w:eastAsia="Times New Roman" w:hAnsi="Times New Roman" w:cs="Times New Roman"/>
          <w:sz w:val="32"/>
          <w:szCs w:val="32"/>
          <w:lang w:val="en-IN" w:eastAsia="en-IN"/>
        </w:rPr>
      </w:pPr>
    </w:p>
    <w:sectPr w:rsidR="00E30241" w:rsidRPr="00B660B6" w:rsidSect="006A696A">
      <w:headerReference w:type="default" r:id="rId12"/>
      <w:footerReference w:type="default" r:id="rId13"/>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799F9" w14:textId="77777777" w:rsidR="001027AA" w:rsidRDefault="001027AA" w:rsidP="00A117DE">
      <w:pPr>
        <w:spacing w:line="240" w:lineRule="auto"/>
      </w:pPr>
      <w:r>
        <w:separator/>
      </w:r>
    </w:p>
  </w:endnote>
  <w:endnote w:type="continuationSeparator" w:id="0">
    <w:p w14:paraId="2ABBEB39" w14:textId="77777777" w:rsidR="001027AA" w:rsidRDefault="001027AA" w:rsidP="00A117DE">
      <w:pPr>
        <w:spacing w:line="240" w:lineRule="auto"/>
      </w:pPr>
      <w:r>
        <w:continuationSeparator/>
      </w:r>
    </w:p>
  </w:endnote>
  <w:endnote w:type="continuationNotice" w:id="1">
    <w:p w14:paraId="38D5FC91" w14:textId="77777777" w:rsidR="001027AA" w:rsidRDefault="001027A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E1517" w14:textId="77777777" w:rsidR="008B520F" w:rsidRDefault="008B5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4941A" w14:textId="77777777" w:rsidR="001027AA" w:rsidRDefault="001027AA" w:rsidP="00A117DE">
      <w:pPr>
        <w:spacing w:line="240" w:lineRule="auto"/>
      </w:pPr>
      <w:r>
        <w:separator/>
      </w:r>
    </w:p>
  </w:footnote>
  <w:footnote w:type="continuationSeparator" w:id="0">
    <w:p w14:paraId="6C5186E2" w14:textId="77777777" w:rsidR="001027AA" w:rsidRDefault="001027AA" w:rsidP="00A117DE">
      <w:pPr>
        <w:spacing w:line="240" w:lineRule="auto"/>
      </w:pPr>
      <w:r>
        <w:continuationSeparator/>
      </w:r>
    </w:p>
  </w:footnote>
  <w:footnote w:type="continuationNotice" w:id="1">
    <w:p w14:paraId="216BB30E" w14:textId="77777777" w:rsidR="001027AA" w:rsidRDefault="001027A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19E11" w14:textId="77777777" w:rsidR="008B520F" w:rsidRDefault="008B5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F2E48"/>
    <w:multiLevelType w:val="multilevel"/>
    <w:tmpl w:val="8D5E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113A7"/>
    <w:multiLevelType w:val="multilevel"/>
    <w:tmpl w:val="489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920EA"/>
    <w:multiLevelType w:val="hybridMultilevel"/>
    <w:tmpl w:val="C46E4612"/>
    <w:lvl w:ilvl="0" w:tplc="4774B18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72E80"/>
    <w:multiLevelType w:val="hybridMultilevel"/>
    <w:tmpl w:val="0D9ED2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FAA154D"/>
    <w:multiLevelType w:val="multilevel"/>
    <w:tmpl w:val="9D1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7328C"/>
    <w:multiLevelType w:val="hybridMultilevel"/>
    <w:tmpl w:val="7FA0A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D34D5"/>
    <w:multiLevelType w:val="multilevel"/>
    <w:tmpl w:val="280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B4D67"/>
    <w:multiLevelType w:val="multilevel"/>
    <w:tmpl w:val="2DC087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F07CA"/>
    <w:multiLevelType w:val="multilevel"/>
    <w:tmpl w:val="24A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D5C6A"/>
    <w:multiLevelType w:val="hybridMultilevel"/>
    <w:tmpl w:val="21B6935C"/>
    <w:lvl w:ilvl="0" w:tplc="C71AAA6E">
      <w:start w:val="1"/>
      <w:numFmt w:val="lowerLetter"/>
      <w:lvlText w:val="%1)"/>
      <w:lvlJc w:val="left"/>
      <w:pPr>
        <w:ind w:left="1080" w:hanging="72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6946C0"/>
    <w:multiLevelType w:val="multilevel"/>
    <w:tmpl w:val="DCA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9"/>
  </w:num>
  <w:num w:numId="4">
    <w:abstractNumId w:val="4"/>
  </w:num>
  <w:num w:numId="5">
    <w:abstractNumId w:val="3"/>
  </w:num>
  <w:num w:numId="6">
    <w:abstractNumId w:val="6"/>
  </w:num>
  <w:num w:numId="7">
    <w:abstractNumId w:val="10"/>
  </w:num>
  <w:num w:numId="8">
    <w:abstractNumId w:val="8"/>
  </w:num>
  <w:num w:numId="9">
    <w:abstractNumId w:val="1"/>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3AF"/>
    <w:rsid w:val="001027AA"/>
    <w:rsid w:val="00167620"/>
    <w:rsid w:val="001E246F"/>
    <w:rsid w:val="004A13AF"/>
    <w:rsid w:val="004D48A8"/>
    <w:rsid w:val="00694140"/>
    <w:rsid w:val="006A696A"/>
    <w:rsid w:val="00740268"/>
    <w:rsid w:val="007C37E5"/>
    <w:rsid w:val="008233FB"/>
    <w:rsid w:val="00882AB9"/>
    <w:rsid w:val="008A4463"/>
    <w:rsid w:val="008B520F"/>
    <w:rsid w:val="00926391"/>
    <w:rsid w:val="00A036AD"/>
    <w:rsid w:val="00A117DE"/>
    <w:rsid w:val="00AC788B"/>
    <w:rsid w:val="00B17B97"/>
    <w:rsid w:val="00B3626A"/>
    <w:rsid w:val="00B660B6"/>
    <w:rsid w:val="00C61425"/>
    <w:rsid w:val="00E30241"/>
    <w:rsid w:val="00F57C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docId w15:val="{BB6F73EA-7670-4E57-9CFE-D88848624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1E24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46F"/>
    <w:rPr>
      <w:rFonts w:ascii="Tahoma" w:eastAsia="Calibri" w:hAnsi="Tahoma" w:cs="Tahoma"/>
      <w:sz w:val="16"/>
      <w:szCs w:val="16"/>
      <w:lang w:val="en-US"/>
    </w:rPr>
  </w:style>
  <w:style w:type="paragraph" w:styleId="Header">
    <w:name w:val="header"/>
    <w:basedOn w:val="Normal"/>
    <w:link w:val="HeaderChar"/>
    <w:uiPriority w:val="99"/>
    <w:unhideWhenUsed/>
    <w:rsid w:val="00A117DE"/>
    <w:pPr>
      <w:tabs>
        <w:tab w:val="center" w:pos="4513"/>
        <w:tab w:val="right" w:pos="9026"/>
      </w:tabs>
      <w:spacing w:line="240" w:lineRule="auto"/>
    </w:pPr>
  </w:style>
  <w:style w:type="character" w:customStyle="1" w:styleId="HeaderChar">
    <w:name w:val="Header Char"/>
    <w:basedOn w:val="DefaultParagraphFont"/>
    <w:link w:val="Header"/>
    <w:uiPriority w:val="99"/>
    <w:rsid w:val="00A117DE"/>
    <w:rPr>
      <w:rFonts w:ascii="Calibri" w:eastAsia="Calibri" w:hAnsi="Calibri" w:cs="Calibri"/>
      <w:lang w:val="en-US"/>
    </w:rPr>
  </w:style>
  <w:style w:type="paragraph" w:styleId="Footer">
    <w:name w:val="footer"/>
    <w:basedOn w:val="Normal"/>
    <w:link w:val="FooterChar"/>
    <w:uiPriority w:val="99"/>
    <w:unhideWhenUsed/>
    <w:rsid w:val="00A117DE"/>
    <w:pPr>
      <w:tabs>
        <w:tab w:val="center" w:pos="4513"/>
        <w:tab w:val="right" w:pos="9026"/>
      </w:tabs>
      <w:spacing w:line="240" w:lineRule="auto"/>
    </w:pPr>
  </w:style>
  <w:style w:type="character" w:customStyle="1" w:styleId="FooterChar">
    <w:name w:val="Footer Char"/>
    <w:basedOn w:val="DefaultParagraphFont"/>
    <w:link w:val="Footer"/>
    <w:uiPriority w:val="99"/>
    <w:rsid w:val="00A117DE"/>
    <w:rPr>
      <w:rFonts w:ascii="Calibri" w:eastAsia="Calibri" w:hAnsi="Calibri" w:cs="Calibri"/>
      <w:lang w:val="en-US"/>
    </w:rPr>
  </w:style>
  <w:style w:type="paragraph" w:styleId="Revision">
    <w:name w:val="Revision"/>
    <w:hidden/>
    <w:uiPriority w:val="99"/>
    <w:semiHidden/>
    <w:rsid w:val="008B520F"/>
    <w:pPr>
      <w:spacing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67314695">
      <w:bodyDiv w:val="1"/>
      <w:marLeft w:val="0"/>
      <w:marRight w:val="0"/>
      <w:marTop w:val="0"/>
      <w:marBottom w:val="0"/>
      <w:divBdr>
        <w:top w:val="none" w:sz="0" w:space="0" w:color="auto"/>
        <w:left w:val="none" w:sz="0" w:space="0" w:color="auto"/>
        <w:bottom w:val="none" w:sz="0" w:space="0" w:color="auto"/>
        <w:right w:val="none" w:sz="0" w:space="0" w:color="auto"/>
      </w:divBdr>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42016647">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293289021">
      <w:bodyDiv w:val="1"/>
      <w:marLeft w:val="0"/>
      <w:marRight w:val="0"/>
      <w:marTop w:val="0"/>
      <w:marBottom w:val="0"/>
      <w:divBdr>
        <w:top w:val="none" w:sz="0" w:space="0" w:color="auto"/>
        <w:left w:val="none" w:sz="0" w:space="0" w:color="auto"/>
        <w:bottom w:val="none" w:sz="0" w:space="0" w:color="auto"/>
        <w:right w:val="none" w:sz="0" w:space="0" w:color="auto"/>
      </w:divBdr>
    </w:div>
    <w:div w:id="301616645">
      <w:bodyDiv w:val="1"/>
      <w:marLeft w:val="0"/>
      <w:marRight w:val="0"/>
      <w:marTop w:val="0"/>
      <w:marBottom w:val="0"/>
      <w:divBdr>
        <w:top w:val="none" w:sz="0" w:space="0" w:color="auto"/>
        <w:left w:val="none" w:sz="0" w:space="0" w:color="auto"/>
        <w:bottom w:val="none" w:sz="0" w:space="0" w:color="auto"/>
        <w:right w:val="none" w:sz="0" w:space="0" w:color="auto"/>
      </w:divBdr>
    </w:div>
    <w:div w:id="520776146">
      <w:bodyDiv w:val="1"/>
      <w:marLeft w:val="0"/>
      <w:marRight w:val="0"/>
      <w:marTop w:val="0"/>
      <w:marBottom w:val="0"/>
      <w:divBdr>
        <w:top w:val="none" w:sz="0" w:space="0" w:color="auto"/>
        <w:left w:val="none" w:sz="0" w:space="0" w:color="auto"/>
        <w:bottom w:val="none" w:sz="0" w:space="0" w:color="auto"/>
        <w:right w:val="none" w:sz="0" w:space="0" w:color="auto"/>
      </w:divBdr>
    </w:div>
    <w:div w:id="577324052">
      <w:bodyDiv w:val="1"/>
      <w:marLeft w:val="0"/>
      <w:marRight w:val="0"/>
      <w:marTop w:val="0"/>
      <w:marBottom w:val="0"/>
      <w:divBdr>
        <w:top w:val="none" w:sz="0" w:space="0" w:color="auto"/>
        <w:left w:val="none" w:sz="0" w:space="0" w:color="auto"/>
        <w:bottom w:val="none" w:sz="0" w:space="0" w:color="auto"/>
        <w:right w:val="none" w:sz="0" w:space="0" w:color="auto"/>
      </w:divBdr>
    </w:div>
    <w:div w:id="627705590">
      <w:bodyDiv w:val="1"/>
      <w:marLeft w:val="0"/>
      <w:marRight w:val="0"/>
      <w:marTop w:val="0"/>
      <w:marBottom w:val="0"/>
      <w:divBdr>
        <w:top w:val="none" w:sz="0" w:space="0" w:color="auto"/>
        <w:left w:val="none" w:sz="0" w:space="0" w:color="auto"/>
        <w:bottom w:val="none" w:sz="0" w:space="0" w:color="auto"/>
        <w:right w:val="none" w:sz="0" w:space="0" w:color="auto"/>
      </w:divBdr>
    </w:div>
    <w:div w:id="816458096">
      <w:bodyDiv w:val="1"/>
      <w:marLeft w:val="0"/>
      <w:marRight w:val="0"/>
      <w:marTop w:val="0"/>
      <w:marBottom w:val="0"/>
      <w:divBdr>
        <w:top w:val="none" w:sz="0" w:space="0" w:color="auto"/>
        <w:left w:val="none" w:sz="0" w:space="0" w:color="auto"/>
        <w:bottom w:val="none" w:sz="0" w:space="0" w:color="auto"/>
        <w:right w:val="none" w:sz="0" w:space="0" w:color="auto"/>
      </w:divBdr>
    </w:div>
    <w:div w:id="838278078">
      <w:bodyDiv w:val="1"/>
      <w:marLeft w:val="0"/>
      <w:marRight w:val="0"/>
      <w:marTop w:val="0"/>
      <w:marBottom w:val="0"/>
      <w:divBdr>
        <w:top w:val="none" w:sz="0" w:space="0" w:color="auto"/>
        <w:left w:val="none" w:sz="0" w:space="0" w:color="auto"/>
        <w:bottom w:val="none" w:sz="0" w:space="0" w:color="auto"/>
        <w:right w:val="none" w:sz="0" w:space="0" w:color="auto"/>
      </w:divBdr>
    </w:div>
    <w:div w:id="846944576">
      <w:bodyDiv w:val="1"/>
      <w:marLeft w:val="0"/>
      <w:marRight w:val="0"/>
      <w:marTop w:val="0"/>
      <w:marBottom w:val="0"/>
      <w:divBdr>
        <w:top w:val="none" w:sz="0" w:space="0" w:color="auto"/>
        <w:left w:val="none" w:sz="0" w:space="0" w:color="auto"/>
        <w:bottom w:val="none" w:sz="0" w:space="0" w:color="auto"/>
        <w:right w:val="none" w:sz="0" w:space="0" w:color="auto"/>
      </w:divBdr>
    </w:div>
    <w:div w:id="853811931">
      <w:bodyDiv w:val="1"/>
      <w:marLeft w:val="0"/>
      <w:marRight w:val="0"/>
      <w:marTop w:val="0"/>
      <w:marBottom w:val="0"/>
      <w:divBdr>
        <w:top w:val="none" w:sz="0" w:space="0" w:color="auto"/>
        <w:left w:val="none" w:sz="0" w:space="0" w:color="auto"/>
        <w:bottom w:val="none" w:sz="0" w:space="0" w:color="auto"/>
        <w:right w:val="none" w:sz="0" w:space="0" w:color="auto"/>
      </w:divBdr>
    </w:div>
    <w:div w:id="876309189">
      <w:bodyDiv w:val="1"/>
      <w:marLeft w:val="0"/>
      <w:marRight w:val="0"/>
      <w:marTop w:val="0"/>
      <w:marBottom w:val="0"/>
      <w:divBdr>
        <w:top w:val="none" w:sz="0" w:space="0" w:color="auto"/>
        <w:left w:val="none" w:sz="0" w:space="0" w:color="auto"/>
        <w:bottom w:val="none" w:sz="0" w:space="0" w:color="auto"/>
        <w:right w:val="none" w:sz="0" w:space="0" w:color="auto"/>
      </w:divBdr>
    </w:div>
    <w:div w:id="1146119890">
      <w:bodyDiv w:val="1"/>
      <w:marLeft w:val="0"/>
      <w:marRight w:val="0"/>
      <w:marTop w:val="0"/>
      <w:marBottom w:val="0"/>
      <w:divBdr>
        <w:top w:val="none" w:sz="0" w:space="0" w:color="auto"/>
        <w:left w:val="none" w:sz="0" w:space="0" w:color="auto"/>
        <w:bottom w:val="none" w:sz="0" w:space="0" w:color="auto"/>
        <w:right w:val="none" w:sz="0" w:space="0" w:color="auto"/>
      </w:divBdr>
    </w:div>
    <w:div w:id="1204829114">
      <w:bodyDiv w:val="1"/>
      <w:marLeft w:val="0"/>
      <w:marRight w:val="0"/>
      <w:marTop w:val="0"/>
      <w:marBottom w:val="0"/>
      <w:divBdr>
        <w:top w:val="none" w:sz="0" w:space="0" w:color="auto"/>
        <w:left w:val="none" w:sz="0" w:space="0" w:color="auto"/>
        <w:bottom w:val="none" w:sz="0" w:space="0" w:color="auto"/>
        <w:right w:val="none" w:sz="0" w:space="0" w:color="auto"/>
      </w:divBdr>
    </w:div>
    <w:div w:id="1262563661">
      <w:bodyDiv w:val="1"/>
      <w:marLeft w:val="0"/>
      <w:marRight w:val="0"/>
      <w:marTop w:val="0"/>
      <w:marBottom w:val="0"/>
      <w:divBdr>
        <w:top w:val="none" w:sz="0" w:space="0" w:color="auto"/>
        <w:left w:val="none" w:sz="0" w:space="0" w:color="auto"/>
        <w:bottom w:val="none" w:sz="0" w:space="0" w:color="auto"/>
        <w:right w:val="none" w:sz="0" w:space="0" w:color="auto"/>
      </w:divBdr>
    </w:div>
    <w:div w:id="1318729960">
      <w:bodyDiv w:val="1"/>
      <w:marLeft w:val="0"/>
      <w:marRight w:val="0"/>
      <w:marTop w:val="0"/>
      <w:marBottom w:val="0"/>
      <w:divBdr>
        <w:top w:val="none" w:sz="0" w:space="0" w:color="auto"/>
        <w:left w:val="none" w:sz="0" w:space="0" w:color="auto"/>
        <w:bottom w:val="none" w:sz="0" w:space="0" w:color="auto"/>
        <w:right w:val="none" w:sz="0" w:space="0" w:color="auto"/>
      </w:divBdr>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 w:id="1620723274">
      <w:bodyDiv w:val="1"/>
      <w:marLeft w:val="0"/>
      <w:marRight w:val="0"/>
      <w:marTop w:val="0"/>
      <w:marBottom w:val="0"/>
      <w:divBdr>
        <w:top w:val="none" w:sz="0" w:space="0" w:color="auto"/>
        <w:left w:val="none" w:sz="0" w:space="0" w:color="auto"/>
        <w:bottom w:val="none" w:sz="0" w:space="0" w:color="auto"/>
        <w:right w:val="none" w:sz="0" w:space="0" w:color="auto"/>
      </w:divBdr>
    </w:div>
    <w:div w:id="1761483599">
      <w:bodyDiv w:val="1"/>
      <w:marLeft w:val="0"/>
      <w:marRight w:val="0"/>
      <w:marTop w:val="0"/>
      <w:marBottom w:val="0"/>
      <w:divBdr>
        <w:top w:val="none" w:sz="0" w:space="0" w:color="auto"/>
        <w:left w:val="none" w:sz="0" w:space="0" w:color="auto"/>
        <w:bottom w:val="none" w:sz="0" w:space="0" w:color="auto"/>
        <w:right w:val="none" w:sz="0" w:space="0" w:color="auto"/>
      </w:divBdr>
    </w:div>
    <w:div w:id="1829709883">
      <w:bodyDiv w:val="1"/>
      <w:marLeft w:val="0"/>
      <w:marRight w:val="0"/>
      <w:marTop w:val="0"/>
      <w:marBottom w:val="0"/>
      <w:divBdr>
        <w:top w:val="none" w:sz="0" w:space="0" w:color="auto"/>
        <w:left w:val="none" w:sz="0" w:space="0" w:color="auto"/>
        <w:bottom w:val="none" w:sz="0" w:space="0" w:color="auto"/>
        <w:right w:val="none" w:sz="0" w:space="0" w:color="auto"/>
      </w:divBdr>
    </w:div>
    <w:div w:id="19315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Hrugved Vedd</cp:lastModifiedBy>
  <cp:revision>6</cp:revision>
  <dcterms:created xsi:type="dcterms:W3CDTF">2024-04-05T12:10:00Z</dcterms:created>
  <dcterms:modified xsi:type="dcterms:W3CDTF">2024-04-08T03:09:00Z</dcterms:modified>
</cp:coreProperties>
</file>